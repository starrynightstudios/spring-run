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2071D" w14:textId="6355AEBA" w:rsidR="00427A94" w:rsidRPr="001B4530" w:rsidRDefault="00B82767" w:rsidP="00BC2210">
      <w:pPr>
        <w:jc w:val="center"/>
        <w:rPr>
          <w:b/>
          <w:sz w:val="40"/>
          <w:szCs w:val="40"/>
        </w:rPr>
      </w:pPr>
      <w:r w:rsidRPr="00107507">
        <w:rPr>
          <w:b/>
          <w:sz w:val="40"/>
          <w:szCs w:val="40"/>
        </w:rPr>
        <w:t xml:space="preserve"> </w:t>
      </w:r>
      <w:r w:rsidR="001B4530" w:rsidRPr="00107507">
        <w:rPr>
          <w:b/>
          <w:sz w:val="40"/>
          <w:szCs w:val="40"/>
        </w:rPr>
        <w:t>Spring Run Townhomes</w:t>
      </w:r>
    </w:p>
    <w:p w14:paraId="7ACE8CBB" w14:textId="77777777" w:rsidR="004D0106" w:rsidRPr="00896518" w:rsidRDefault="00BC2210" w:rsidP="004D0106">
      <w:pPr>
        <w:jc w:val="center"/>
        <w:rPr>
          <w:b/>
          <w:sz w:val="24"/>
          <w:szCs w:val="24"/>
          <w:u w:val="single"/>
        </w:rPr>
      </w:pPr>
      <w:r w:rsidRPr="00896518">
        <w:rPr>
          <w:b/>
          <w:sz w:val="32"/>
          <w:szCs w:val="32"/>
          <w:u w:val="single"/>
        </w:rPr>
        <w:t>REAL ESTATE PURCHASE CONTRACT FOR NEW HOME CONSTRUCTION</w:t>
      </w:r>
    </w:p>
    <w:tbl>
      <w:tblPr>
        <w:tblStyle w:val="TableGrid"/>
        <w:tblW w:w="0" w:type="auto"/>
        <w:tblLook w:val="04A0" w:firstRow="1" w:lastRow="0" w:firstColumn="1" w:lastColumn="0" w:noHBand="0" w:noVBand="1"/>
      </w:tblPr>
      <w:tblGrid>
        <w:gridCol w:w="3120"/>
        <w:gridCol w:w="7068"/>
      </w:tblGrid>
      <w:tr w:rsidR="00BC2210" w:rsidRPr="00052944" w14:paraId="0867C7EB" w14:textId="77777777" w:rsidTr="00176F0C">
        <w:tc>
          <w:tcPr>
            <w:tcW w:w="3120" w:type="dxa"/>
          </w:tcPr>
          <w:p w14:paraId="60F9E309" w14:textId="77777777" w:rsidR="00BC2210" w:rsidRPr="00052944" w:rsidRDefault="004D0106" w:rsidP="00BC2210">
            <w:pPr>
              <w:jc w:val="right"/>
              <w:rPr>
                <w:b/>
              </w:rPr>
            </w:pPr>
            <w:r w:rsidRPr="00052944">
              <w:rPr>
                <w:b/>
              </w:rPr>
              <w:t>B</w:t>
            </w:r>
            <w:r w:rsidR="00BC2210" w:rsidRPr="00052944">
              <w:rPr>
                <w:b/>
              </w:rPr>
              <w:t>UYER(S):</w:t>
            </w:r>
          </w:p>
        </w:tc>
        <w:tc>
          <w:tcPr>
            <w:tcW w:w="7068" w:type="dxa"/>
          </w:tcPr>
          <w:p w14:paraId="6D87A8E8" w14:textId="77777777" w:rsidR="00BC2210" w:rsidRPr="00052944" w:rsidRDefault="00BC2210" w:rsidP="00427A94">
            <w:pPr>
              <w:spacing w:after="120"/>
            </w:pPr>
          </w:p>
        </w:tc>
      </w:tr>
      <w:tr w:rsidR="00BC2210" w:rsidRPr="00052944" w14:paraId="0586D170" w14:textId="77777777" w:rsidTr="00176F0C">
        <w:tc>
          <w:tcPr>
            <w:tcW w:w="3120" w:type="dxa"/>
          </w:tcPr>
          <w:p w14:paraId="106D2AC3" w14:textId="77777777" w:rsidR="00BC2210" w:rsidRPr="00052944" w:rsidRDefault="00BC2210" w:rsidP="00BC2210">
            <w:pPr>
              <w:jc w:val="right"/>
              <w:rPr>
                <w:b/>
              </w:rPr>
            </w:pPr>
            <w:r w:rsidRPr="00052944">
              <w:rPr>
                <w:b/>
              </w:rPr>
              <w:t>BUYER</w:t>
            </w:r>
            <w:r w:rsidR="004D0106" w:rsidRPr="00052944">
              <w:rPr>
                <w:b/>
              </w:rPr>
              <w:t>’S CURRENT</w:t>
            </w:r>
            <w:r w:rsidRPr="00052944">
              <w:rPr>
                <w:b/>
              </w:rPr>
              <w:t xml:space="preserve"> ADDRESS:</w:t>
            </w:r>
          </w:p>
        </w:tc>
        <w:tc>
          <w:tcPr>
            <w:tcW w:w="7068" w:type="dxa"/>
          </w:tcPr>
          <w:p w14:paraId="470E2AA5" w14:textId="77777777" w:rsidR="00BC2210" w:rsidRPr="00052944" w:rsidRDefault="00BC2210" w:rsidP="00427A94">
            <w:pPr>
              <w:spacing w:after="120"/>
            </w:pPr>
          </w:p>
        </w:tc>
      </w:tr>
      <w:tr w:rsidR="00BC2210" w:rsidRPr="00052944" w14:paraId="1D617CC0" w14:textId="77777777" w:rsidTr="00176F0C">
        <w:tc>
          <w:tcPr>
            <w:tcW w:w="3120" w:type="dxa"/>
          </w:tcPr>
          <w:p w14:paraId="201D72D5" w14:textId="77777777" w:rsidR="00BC2210" w:rsidRPr="00052944" w:rsidRDefault="00BC2210" w:rsidP="00BC2210">
            <w:pPr>
              <w:jc w:val="right"/>
              <w:rPr>
                <w:b/>
              </w:rPr>
            </w:pPr>
            <w:r w:rsidRPr="00052944">
              <w:rPr>
                <w:b/>
              </w:rPr>
              <w:t>BUYER PHONE:</w:t>
            </w:r>
          </w:p>
        </w:tc>
        <w:tc>
          <w:tcPr>
            <w:tcW w:w="7068" w:type="dxa"/>
          </w:tcPr>
          <w:p w14:paraId="24CB1140" w14:textId="77777777" w:rsidR="00BC2210" w:rsidRPr="00052944" w:rsidRDefault="00BC2210" w:rsidP="00427A94">
            <w:pPr>
              <w:spacing w:after="120"/>
            </w:pPr>
          </w:p>
        </w:tc>
      </w:tr>
      <w:tr w:rsidR="00BC2210" w:rsidRPr="00052944" w14:paraId="51E4DFD1" w14:textId="77777777" w:rsidTr="00176F0C">
        <w:tc>
          <w:tcPr>
            <w:tcW w:w="3120" w:type="dxa"/>
          </w:tcPr>
          <w:p w14:paraId="3FFB8394" w14:textId="77777777" w:rsidR="00BC2210" w:rsidRPr="00052944" w:rsidRDefault="00BC2210" w:rsidP="00BC2210">
            <w:pPr>
              <w:jc w:val="right"/>
              <w:rPr>
                <w:b/>
              </w:rPr>
            </w:pPr>
            <w:r w:rsidRPr="00052944">
              <w:rPr>
                <w:b/>
              </w:rPr>
              <w:t xml:space="preserve">BUYER EMAIL: </w:t>
            </w:r>
          </w:p>
        </w:tc>
        <w:tc>
          <w:tcPr>
            <w:tcW w:w="7068" w:type="dxa"/>
          </w:tcPr>
          <w:p w14:paraId="2EF39697" w14:textId="77777777" w:rsidR="00BC2210" w:rsidRPr="00052944" w:rsidRDefault="00BC2210" w:rsidP="00427A94">
            <w:pPr>
              <w:spacing w:after="120"/>
            </w:pPr>
          </w:p>
        </w:tc>
      </w:tr>
      <w:tr w:rsidR="00BC2210" w:rsidRPr="00052944" w14:paraId="22D0BE5A" w14:textId="77777777" w:rsidTr="00176F0C">
        <w:tc>
          <w:tcPr>
            <w:tcW w:w="3120" w:type="dxa"/>
          </w:tcPr>
          <w:p w14:paraId="22FBA783" w14:textId="65C271EF" w:rsidR="00BC2210" w:rsidRPr="00052944" w:rsidRDefault="00427A94" w:rsidP="00BC2210">
            <w:pPr>
              <w:jc w:val="right"/>
              <w:rPr>
                <w:b/>
              </w:rPr>
            </w:pPr>
            <w:r w:rsidRPr="00052944">
              <w:rPr>
                <w:b/>
              </w:rPr>
              <w:t>UNIT</w:t>
            </w:r>
            <w:r w:rsidR="00BC2210" w:rsidRPr="00052944">
              <w:rPr>
                <w:b/>
              </w:rPr>
              <w:t xml:space="preserve"> NUMBER:</w:t>
            </w:r>
          </w:p>
        </w:tc>
        <w:tc>
          <w:tcPr>
            <w:tcW w:w="7068" w:type="dxa"/>
          </w:tcPr>
          <w:p w14:paraId="2B5624DB" w14:textId="77777777" w:rsidR="00BC2210" w:rsidRPr="00052944" w:rsidRDefault="00BC2210" w:rsidP="00427A94">
            <w:pPr>
              <w:spacing w:after="120"/>
            </w:pPr>
          </w:p>
        </w:tc>
      </w:tr>
      <w:tr w:rsidR="004D0106" w:rsidRPr="00052944" w14:paraId="74AE45C0" w14:textId="77777777" w:rsidTr="00176F0C">
        <w:tc>
          <w:tcPr>
            <w:tcW w:w="3120" w:type="dxa"/>
          </w:tcPr>
          <w:p w14:paraId="3D233F8A" w14:textId="77777777" w:rsidR="004D0106" w:rsidRPr="00052944" w:rsidRDefault="004D0106" w:rsidP="00BC2210">
            <w:pPr>
              <w:jc w:val="right"/>
              <w:rPr>
                <w:b/>
              </w:rPr>
            </w:pPr>
            <w:r w:rsidRPr="00052944">
              <w:rPr>
                <w:b/>
              </w:rPr>
              <w:t>PROPERTY ADDRESS:</w:t>
            </w:r>
          </w:p>
        </w:tc>
        <w:tc>
          <w:tcPr>
            <w:tcW w:w="7068" w:type="dxa"/>
          </w:tcPr>
          <w:p w14:paraId="0C49577E" w14:textId="77777777" w:rsidR="004D0106" w:rsidRPr="00052944" w:rsidRDefault="004D0106" w:rsidP="00427A94">
            <w:pPr>
              <w:spacing w:after="120"/>
            </w:pPr>
          </w:p>
        </w:tc>
      </w:tr>
      <w:tr w:rsidR="004D0106" w:rsidRPr="00052944" w14:paraId="2A96F6EB" w14:textId="77777777" w:rsidTr="00176F0C">
        <w:tc>
          <w:tcPr>
            <w:tcW w:w="3120" w:type="dxa"/>
          </w:tcPr>
          <w:p w14:paraId="5CB6D3CE" w14:textId="77777777" w:rsidR="004D0106" w:rsidRPr="00052944" w:rsidRDefault="004D0106" w:rsidP="00BC2210">
            <w:pPr>
              <w:jc w:val="right"/>
              <w:rPr>
                <w:b/>
              </w:rPr>
            </w:pPr>
            <w:r w:rsidRPr="00052944">
              <w:rPr>
                <w:b/>
              </w:rPr>
              <w:t>BASE PURCHASE PRICE:</w:t>
            </w:r>
          </w:p>
        </w:tc>
        <w:tc>
          <w:tcPr>
            <w:tcW w:w="7068" w:type="dxa"/>
          </w:tcPr>
          <w:p w14:paraId="6CE865D1" w14:textId="77777777" w:rsidR="004D0106" w:rsidRPr="00052944" w:rsidRDefault="004D0106" w:rsidP="00427A94">
            <w:pPr>
              <w:spacing w:after="120"/>
            </w:pPr>
          </w:p>
        </w:tc>
      </w:tr>
      <w:tr w:rsidR="00A701E2" w:rsidRPr="00052944" w14:paraId="20E79796" w14:textId="77777777" w:rsidTr="00176F0C">
        <w:tc>
          <w:tcPr>
            <w:tcW w:w="3120" w:type="dxa"/>
          </w:tcPr>
          <w:p w14:paraId="60DCD539" w14:textId="1BE2CAAD" w:rsidR="00A701E2" w:rsidRPr="00052944" w:rsidRDefault="00F57CCE" w:rsidP="00BC2210">
            <w:pPr>
              <w:jc w:val="right"/>
              <w:rPr>
                <w:b/>
              </w:rPr>
            </w:pPr>
            <w:r w:rsidRPr="00052944">
              <w:rPr>
                <w:b/>
              </w:rPr>
              <w:t>LOCATION</w:t>
            </w:r>
            <w:r w:rsidR="00A701E2" w:rsidRPr="00052944">
              <w:rPr>
                <w:b/>
              </w:rPr>
              <w:t xml:space="preserve"> PREMIUM:</w:t>
            </w:r>
          </w:p>
        </w:tc>
        <w:tc>
          <w:tcPr>
            <w:tcW w:w="7068" w:type="dxa"/>
          </w:tcPr>
          <w:p w14:paraId="12ECC8FF" w14:textId="77777777" w:rsidR="00A701E2" w:rsidRPr="00052944" w:rsidRDefault="00A701E2" w:rsidP="00427A94">
            <w:pPr>
              <w:spacing w:after="120"/>
            </w:pPr>
          </w:p>
        </w:tc>
      </w:tr>
      <w:tr w:rsidR="00663B99" w:rsidRPr="00052944" w14:paraId="153CD96A" w14:textId="77777777" w:rsidTr="00176F0C">
        <w:tc>
          <w:tcPr>
            <w:tcW w:w="3120" w:type="dxa"/>
          </w:tcPr>
          <w:p w14:paraId="477C89B0" w14:textId="25F76B43" w:rsidR="00663B99" w:rsidRPr="00052944" w:rsidRDefault="00663B99" w:rsidP="00BC2210">
            <w:pPr>
              <w:jc w:val="right"/>
              <w:rPr>
                <w:b/>
              </w:rPr>
            </w:pPr>
            <w:r w:rsidRPr="00052944">
              <w:rPr>
                <w:b/>
              </w:rPr>
              <w:t>BASEMENT FINISH COST:</w:t>
            </w:r>
          </w:p>
        </w:tc>
        <w:tc>
          <w:tcPr>
            <w:tcW w:w="7068" w:type="dxa"/>
          </w:tcPr>
          <w:p w14:paraId="0FBB085F" w14:textId="77777777" w:rsidR="00663B99" w:rsidRPr="00052944" w:rsidRDefault="00663B99" w:rsidP="00427A94">
            <w:pPr>
              <w:spacing w:after="120"/>
            </w:pPr>
          </w:p>
        </w:tc>
      </w:tr>
      <w:tr w:rsidR="00663B99" w:rsidRPr="00052944" w14:paraId="1BB47690" w14:textId="77777777" w:rsidTr="00176F0C">
        <w:tc>
          <w:tcPr>
            <w:tcW w:w="3120" w:type="dxa"/>
          </w:tcPr>
          <w:p w14:paraId="6CF9DEA0" w14:textId="74E911FB" w:rsidR="00663B99" w:rsidRPr="00052944" w:rsidRDefault="00663B99" w:rsidP="00224AA5">
            <w:pPr>
              <w:jc w:val="right"/>
              <w:rPr>
                <w:b/>
              </w:rPr>
            </w:pPr>
            <w:r w:rsidRPr="00052944">
              <w:rPr>
                <w:b/>
              </w:rPr>
              <w:t xml:space="preserve">TOTAL </w:t>
            </w:r>
            <w:r w:rsidR="00224AA5" w:rsidRPr="00052944">
              <w:rPr>
                <w:b/>
              </w:rPr>
              <w:t>PURCHASE PRICE</w:t>
            </w:r>
            <w:r w:rsidRPr="00052944">
              <w:rPr>
                <w:b/>
              </w:rPr>
              <w:t>:</w:t>
            </w:r>
          </w:p>
        </w:tc>
        <w:tc>
          <w:tcPr>
            <w:tcW w:w="7068" w:type="dxa"/>
          </w:tcPr>
          <w:p w14:paraId="48DE8581" w14:textId="77777777" w:rsidR="00663B99" w:rsidRPr="00052944" w:rsidRDefault="00663B99" w:rsidP="00427A94">
            <w:pPr>
              <w:spacing w:after="120"/>
            </w:pPr>
          </w:p>
        </w:tc>
      </w:tr>
      <w:tr w:rsidR="00E22573" w:rsidRPr="00052944" w14:paraId="2C2E0258" w14:textId="77777777" w:rsidTr="00176F0C">
        <w:tc>
          <w:tcPr>
            <w:tcW w:w="3120" w:type="dxa"/>
          </w:tcPr>
          <w:p w14:paraId="7C8B4FBD" w14:textId="77777777" w:rsidR="00E22573" w:rsidRPr="00052944" w:rsidRDefault="00292FB6" w:rsidP="00BC2210">
            <w:pPr>
              <w:jc w:val="right"/>
              <w:rPr>
                <w:b/>
              </w:rPr>
            </w:pPr>
            <w:r w:rsidRPr="00052944">
              <w:rPr>
                <w:b/>
              </w:rPr>
              <w:t>ESCROW AGENT</w:t>
            </w:r>
            <w:r w:rsidR="00E22573" w:rsidRPr="00052944">
              <w:rPr>
                <w:b/>
              </w:rPr>
              <w:t>:</w:t>
            </w:r>
          </w:p>
        </w:tc>
        <w:tc>
          <w:tcPr>
            <w:tcW w:w="7068" w:type="dxa"/>
          </w:tcPr>
          <w:p w14:paraId="077EF29C" w14:textId="77777777" w:rsidR="00E22573" w:rsidRPr="00052944" w:rsidRDefault="00E22573" w:rsidP="00427A94">
            <w:pPr>
              <w:spacing w:after="120"/>
            </w:pPr>
          </w:p>
        </w:tc>
      </w:tr>
    </w:tbl>
    <w:p w14:paraId="3DD415F3" w14:textId="77777777" w:rsidR="00550017" w:rsidRPr="00052944" w:rsidRDefault="00550017" w:rsidP="00434A58">
      <w:pPr>
        <w:spacing w:before="240"/>
        <w:jc w:val="center"/>
        <w:rPr>
          <w:b/>
          <w:sz w:val="28"/>
          <w:szCs w:val="28"/>
          <w:u w:val="single"/>
        </w:rPr>
      </w:pPr>
      <w:r w:rsidRPr="00052944">
        <w:rPr>
          <w:b/>
          <w:sz w:val="28"/>
          <w:szCs w:val="28"/>
          <w:u w:val="single"/>
        </w:rPr>
        <w:t>CONTRACT DEADLINES</w:t>
      </w:r>
    </w:p>
    <w:tbl>
      <w:tblPr>
        <w:tblStyle w:val="TableGrid"/>
        <w:tblW w:w="0" w:type="auto"/>
        <w:tblLook w:val="04A0" w:firstRow="1" w:lastRow="0" w:firstColumn="1" w:lastColumn="0" w:noHBand="0" w:noVBand="1"/>
      </w:tblPr>
      <w:tblGrid>
        <w:gridCol w:w="3120"/>
        <w:gridCol w:w="7068"/>
      </w:tblGrid>
      <w:tr w:rsidR="00550017" w:rsidRPr="00052944" w14:paraId="353E0BC0" w14:textId="77777777" w:rsidTr="00012FBA">
        <w:tc>
          <w:tcPr>
            <w:tcW w:w="3120" w:type="dxa"/>
          </w:tcPr>
          <w:p w14:paraId="0C5AF29B" w14:textId="77777777" w:rsidR="00550017" w:rsidRPr="00052944" w:rsidRDefault="00550017" w:rsidP="00550017">
            <w:pPr>
              <w:jc w:val="right"/>
              <w:rPr>
                <w:b/>
              </w:rPr>
            </w:pPr>
            <w:r w:rsidRPr="00052944">
              <w:rPr>
                <w:b/>
              </w:rPr>
              <w:t>OFFER DATE:</w:t>
            </w:r>
          </w:p>
        </w:tc>
        <w:tc>
          <w:tcPr>
            <w:tcW w:w="7068" w:type="dxa"/>
          </w:tcPr>
          <w:p w14:paraId="1819EA4B" w14:textId="77777777" w:rsidR="00550017" w:rsidRPr="00052944" w:rsidRDefault="00550017" w:rsidP="00550017">
            <w:pPr>
              <w:spacing w:after="120"/>
            </w:pPr>
          </w:p>
        </w:tc>
      </w:tr>
      <w:tr w:rsidR="00434A58" w:rsidRPr="00052944" w14:paraId="36A25217" w14:textId="77777777" w:rsidTr="00012FBA">
        <w:tc>
          <w:tcPr>
            <w:tcW w:w="3120" w:type="dxa"/>
          </w:tcPr>
          <w:p w14:paraId="5ED21C3F" w14:textId="0C33FD52" w:rsidR="00434A58" w:rsidRPr="00052944" w:rsidRDefault="00434A58" w:rsidP="00550017">
            <w:pPr>
              <w:jc w:val="right"/>
              <w:rPr>
                <w:b/>
              </w:rPr>
            </w:pPr>
            <w:r w:rsidRPr="00052944">
              <w:rPr>
                <w:b/>
              </w:rPr>
              <w:t>3 DAY CANCELLATION DATE:</w:t>
            </w:r>
          </w:p>
        </w:tc>
        <w:tc>
          <w:tcPr>
            <w:tcW w:w="7068" w:type="dxa"/>
          </w:tcPr>
          <w:p w14:paraId="3D927514" w14:textId="77777777" w:rsidR="00434A58" w:rsidRPr="00052944" w:rsidRDefault="00434A58" w:rsidP="00550017">
            <w:pPr>
              <w:spacing w:after="120"/>
            </w:pPr>
          </w:p>
        </w:tc>
      </w:tr>
      <w:tr w:rsidR="00550017" w:rsidRPr="00052944" w14:paraId="4E0F24F0" w14:textId="77777777" w:rsidTr="00012FBA">
        <w:tc>
          <w:tcPr>
            <w:tcW w:w="3120" w:type="dxa"/>
          </w:tcPr>
          <w:p w14:paraId="285589B0" w14:textId="77777777" w:rsidR="00550017" w:rsidRPr="00052944" w:rsidRDefault="00550017" w:rsidP="00550017">
            <w:pPr>
              <w:jc w:val="right"/>
              <w:rPr>
                <w:b/>
              </w:rPr>
            </w:pPr>
            <w:r w:rsidRPr="00052944">
              <w:rPr>
                <w:b/>
              </w:rPr>
              <w:t>DUE DILIGENCE DATE</w:t>
            </w:r>
          </w:p>
        </w:tc>
        <w:tc>
          <w:tcPr>
            <w:tcW w:w="7068" w:type="dxa"/>
          </w:tcPr>
          <w:p w14:paraId="748FDC9B" w14:textId="77777777" w:rsidR="00550017" w:rsidRPr="00052944" w:rsidRDefault="00550017" w:rsidP="00550017">
            <w:pPr>
              <w:spacing w:after="120"/>
            </w:pPr>
          </w:p>
        </w:tc>
      </w:tr>
      <w:tr w:rsidR="00550017" w:rsidRPr="00052944" w14:paraId="2BD293AF" w14:textId="77777777" w:rsidTr="00012FBA">
        <w:tc>
          <w:tcPr>
            <w:tcW w:w="3120" w:type="dxa"/>
          </w:tcPr>
          <w:p w14:paraId="3608E421" w14:textId="77777777" w:rsidR="00550017" w:rsidRPr="00052944" w:rsidRDefault="00550017" w:rsidP="00550017">
            <w:pPr>
              <w:jc w:val="right"/>
              <w:rPr>
                <w:b/>
              </w:rPr>
            </w:pPr>
            <w:r w:rsidRPr="00052944">
              <w:rPr>
                <w:b/>
              </w:rPr>
              <w:t>SELLER DISCLOSURE DATE:</w:t>
            </w:r>
          </w:p>
        </w:tc>
        <w:tc>
          <w:tcPr>
            <w:tcW w:w="7068" w:type="dxa"/>
          </w:tcPr>
          <w:p w14:paraId="0E2490C5" w14:textId="2857F2F3" w:rsidR="00550017" w:rsidRPr="00052944" w:rsidRDefault="00550017" w:rsidP="00550017">
            <w:pPr>
              <w:spacing w:after="120"/>
            </w:pPr>
          </w:p>
        </w:tc>
      </w:tr>
      <w:tr w:rsidR="00550017" w:rsidRPr="00052944" w14:paraId="78BFFD9B" w14:textId="77777777" w:rsidTr="00012FBA">
        <w:tc>
          <w:tcPr>
            <w:tcW w:w="3120" w:type="dxa"/>
          </w:tcPr>
          <w:p w14:paraId="48786A4E" w14:textId="77777777" w:rsidR="00550017" w:rsidRPr="00052944" w:rsidRDefault="00550017" w:rsidP="00550017">
            <w:pPr>
              <w:jc w:val="right"/>
              <w:rPr>
                <w:b/>
              </w:rPr>
            </w:pPr>
            <w:r w:rsidRPr="00052944">
              <w:rPr>
                <w:b/>
              </w:rPr>
              <w:t>DISCLOSURE APPROVAL DATE:</w:t>
            </w:r>
          </w:p>
        </w:tc>
        <w:tc>
          <w:tcPr>
            <w:tcW w:w="7068" w:type="dxa"/>
          </w:tcPr>
          <w:p w14:paraId="4E9301FC" w14:textId="23FEBD61" w:rsidR="00550017" w:rsidRPr="00052944" w:rsidRDefault="00012FBA" w:rsidP="00550017">
            <w:pPr>
              <w:spacing w:after="120"/>
            </w:pPr>
            <w:r w:rsidRPr="00052944">
              <w:t>The third day from date of Seller’s acceptance</w:t>
            </w:r>
            <w:r w:rsidR="00670332" w:rsidRPr="00052944">
              <w:t>.</w:t>
            </w:r>
          </w:p>
        </w:tc>
      </w:tr>
      <w:tr w:rsidR="00550017" w:rsidRPr="00052944" w14:paraId="3EF7D033" w14:textId="77777777" w:rsidTr="00012FBA">
        <w:tc>
          <w:tcPr>
            <w:tcW w:w="3120" w:type="dxa"/>
          </w:tcPr>
          <w:p w14:paraId="78711413" w14:textId="77777777" w:rsidR="00550017" w:rsidRPr="00052944" w:rsidRDefault="00550017" w:rsidP="00550017">
            <w:pPr>
              <w:jc w:val="right"/>
              <w:rPr>
                <w:b/>
              </w:rPr>
            </w:pPr>
            <w:r w:rsidRPr="00052944">
              <w:rPr>
                <w:b/>
              </w:rPr>
              <w:t>FINANCING &amp; APPRAISAL DATE:</w:t>
            </w:r>
          </w:p>
        </w:tc>
        <w:tc>
          <w:tcPr>
            <w:tcW w:w="7068" w:type="dxa"/>
          </w:tcPr>
          <w:p w14:paraId="251C04FB" w14:textId="7EB3F538" w:rsidR="00550017" w:rsidRPr="00052944" w:rsidRDefault="00896518" w:rsidP="00550017">
            <w:pPr>
              <w:spacing w:after="120"/>
            </w:pPr>
            <w:r w:rsidRPr="00052944">
              <w:t>By the end of the Due Diligence Period of 14 days</w:t>
            </w:r>
            <w:r w:rsidR="00670332" w:rsidRPr="00052944">
              <w:t>.</w:t>
            </w:r>
          </w:p>
        </w:tc>
      </w:tr>
      <w:tr w:rsidR="00550017" w:rsidRPr="00052944" w14:paraId="21DB5A21" w14:textId="77777777" w:rsidTr="00012FBA">
        <w:tc>
          <w:tcPr>
            <w:tcW w:w="3120" w:type="dxa"/>
          </w:tcPr>
          <w:p w14:paraId="43FB0526" w14:textId="619A27DC" w:rsidR="00550017" w:rsidRPr="00052944" w:rsidRDefault="003A5BCD" w:rsidP="00550017">
            <w:pPr>
              <w:jc w:val="right"/>
              <w:rPr>
                <w:b/>
              </w:rPr>
            </w:pPr>
            <w:r w:rsidRPr="00052944">
              <w:rPr>
                <w:b/>
              </w:rPr>
              <w:t>DESIGN</w:t>
            </w:r>
            <w:r w:rsidR="00550017" w:rsidRPr="00052944">
              <w:rPr>
                <w:b/>
              </w:rPr>
              <w:t xml:space="preserve"> MEETING DATE:</w:t>
            </w:r>
          </w:p>
        </w:tc>
        <w:tc>
          <w:tcPr>
            <w:tcW w:w="7068" w:type="dxa"/>
          </w:tcPr>
          <w:p w14:paraId="10016DBB" w14:textId="77777777" w:rsidR="00550017" w:rsidRPr="00052944" w:rsidRDefault="00550017" w:rsidP="00550017">
            <w:pPr>
              <w:spacing w:after="120"/>
            </w:pPr>
          </w:p>
        </w:tc>
      </w:tr>
      <w:tr w:rsidR="00550017" w:rsidRPr="00052944" w14:paraId="0417248A" w14:textId="77777777" w:rsidTr="00012FBA">
        <w:tc>
          <w:tcPr>
            <w:tcW w:w="3120" w:type="dxa"/>
          </w:tcPr>
          <w:p w14:paraId="771D6A7E" w14:textId="77777777" w:rsidR="00550017" w:rsidRPr="00052944" w:rsidRDefault="00550017" w:rsidP="00550017">
            <w:pPr>
              <w:jc w:val="right"/>
              <w:rPr>
                <w:b/>
              </w:rPr>
            </w:pPr>
            <w:r w:rsidRPr="00052944">
              <w:rPr>
                <w:b/>
              </w:rPr>
              <w:t>UPGRADES/SELECTION DEADLINE:</w:t>
            </w:r>
          </w:p>
        </w:tc>
        <w:tc>
          <w:tcPr>
            <w:tcW w:w="7068" w:type="dxa"/>
          </w:tcPr>
          <w:p w14:paraId="3E8B610E" w14:textId="53E5001C" w:rsidR="00550017" w:rsidRPr="00052944" w:rsidRDefault="003A5BCD" w:rsidP="00550017">
            <w:pPr>
              <w:spacing w:after="120"/>
            </w:pPr>
            <w:r w:rsidRPr="00052944">
              <w:t>The same date as the Design Meeting Date unless</w:t>
            </w:r>
            <w:r w:rsidR="000B0FA9" w:rsidRPr="00052944">
              <w:t xml:space="preserve"> agreed otherwise in writing.</w:t>
            </w:r>
          </w:p>
        </w:tc>
      </w:tr>
      <w:tr w:rsidR="00550017" w:rsidRPr="00052944" w14:paraId="2F19B469" w14:textId="77777777" w:rsidTr="00012FBA">
        <w:tc>
          <w:tcPr>
            <w:tcW w:w="3120" w:type="dxa"/>
          </w:tcPr>
          <w:p w14:paraId="06E17C6E" w14:textId="77777777" w:rsidR="00550017" w:rsidRPr="00052944" w:rsidRDefault="00550017" w:rsidP="00550017">
            <w:pPr>
              <w:jc w:val="right"/>
              <w:rPr>
                <w:b/>
              </w:rPr>
            </w:pPr>
            <w:r w:rsidRPr="00052944">
              <w:rPr>
                <w:b/>
              </w:rPr>
              <w:t>CLOSING DATE:</w:t>
            </w:r>
          </w:p>
        </w:tc>
        <w:tc>
          <w:tcPr>
            <w:tcW w:w="7068" w:type="dxa"/>
          </w:tcPr>
          <w:p w14:paraId="136F4794" w14:textId="4710EF7B" w:rsidR="00550017" w:rsidRPr="00052944" w:rsidRDefault="002A7162" w:rsidP="00550017">
            <w:pPr>
              <w:spacing w:after="120"/>
            </w:pPr>
            <w:r w:rsidRPr="00052944">
              <w:t>Approximately</w:t>
            </w:r>
            <w:r w:rsidR="00550017" w:rsidRPr="00052944">
              <w:t xml:space="preserve"> </w:t>
            </w:r>
            <w:r w:rsidR="00F97622" w:rsidRPr="00052944">
              <w:t>_____________</w:t>
            </w:r>
          </w:p>
        </w:tc>
      </w:tr>
    </w:tbl>
    <w:p w14:paraId="37623C8D" w14:textId="24276605" w:rsidR="00550017" w:rsidRPr="00052944" w:rsidRDefault="00EC5079" w:rsidP="00EC5079">
      <w:pPr>
        <w:spacing w:before="240"/>
        <w:jc w:val="both"/>
        <w:rPr>
          <w:sz w:val="20"/>
          <w:szCs w:val="20"/>
        </w:rPr>
      </w:pPr>
      <w:r w:rsidRPr="00052944">
        <w:rPr>
          <w:sz w:val="20"/>
          <w:szCs w:val="20"/>
        </w:rPr>
        <w:t>Buyer Confirmation of the Contract Deadlines: ______________  ______________</w:t>
      </w:r>
    </w:p>
    <w:p w14:paraId="4F8A348E" w14:textId="77777777" w:rsidR="00D46844" w:rsidRPr="00052944" w:rsidRDefault="00D46844" w:rsidP="00EC5079">
      <w:pPr>
        <w:spacing w:before="240"/>
        <w:jc w:val="both"/>
        <w:rPr>
          <w:sz w:val="20"/>
          <w:szCs w:val="20"/>
        </w:rPr>
      </w:pPr>
    </w:p>
    <w:p w14:paraId="331012B5" w14:textId="2657E6C3" w:rsidR="002B0F1C" w:rsidRDefault="00BC2210" w:rsidP="002B0F1C">
      <w:pPr>
        <w:ind w:firstLine="360"/>
        <w:jc w:val="both"/>
        <w:rPr>
          <w:sz w:val="20"/>
          <w:szCs w:val="20"/>
        </w:rPr>
      </w:pPr>
      <w:r w:rsidRPr="00052944">
        <w:rPr>
          <w:sz w:val="20"/>
          <w:szCs w:val="20"/>
        </w:rPr>
        <w:t xml:space="preserve">This </w:t>
      </w:r>
      <w:r w:rsidR="001E4AD5" w:rsidRPr="00052944">
        <w:rPr>
          <w:i/>
          <w:sz w:val="20"/>
          <w:szCs w:val="20"/>
        </w:rPr>
        <w:t>Real Estate Contract f</w:t>
      </w:r>
      <w:r w:rsidRPr="00052944">
        <w:rPr>
          <w:i/>
          <w:sz w:val="20"/>
          <w:szCs w:val="20"/>
        </w:rPr>
        <w:t>or New Home Construction</w:t>
      </w:r>
      <w:r w:rsidRPr="00052944">
        <w:rPr>
          <w:sz w:val="20"/>
          <w:szCs w:val="20"/>
        </w:rPr>
        <w:t xml:space="preserve"> (“</w:t>
      </w:r>
      <w:r w:rsidR="00292FB6" w:rsidRPr="00052944">
        <w:rPr>
          <w:b/>
          <w:sz w:val="20"/>
          <w:szCs w:val="20"/>
        </w:rPr>
        <w:t>Contract</w:t>
      </w:r>
      <w:r w:rsidRPr="00052944">
        <w:rPr>
          <w:sz w:val="20"/>
          <w:szCs w:val="20"/>
        </w:rPr>
        <w:t xml:space="preserve">”), </w:t>
      </w:r>
      <w:r w:rsidR="00C863F2" w:rsidRPr="00052944">
        <w:rPr>
          <w:sz w:val="20"/>
          <w:szCs w:val="20"/>
        </w:rPr>
        <w:t xml:space="preserve">is </w:t>
      </w:r>
      <w:r w:rsidR="001E4AD5" w:rsidRPr="00052944">
        <w:rPr>
          <w:sz w:val="20"/>
          <w:szCs w:val="20"/>
        </w:rPr>
        <w:t xml:space="preserve">delivered to </w:t>
      </w:r>
      <w:r w:rsidR="001B4530" w:rsidRPr="00052944">
        <w:rPr>
          <w:sz w:val="20"/>
          <w:szCs w:val="20"/>
        </w:rPr>
        <w:t>Spring Run Townhomes,</w:t>
      </w:r>
      <w:r w:rsidR="00C863F2" w:rsidRPr="00052944">
        <w:rPr>
          <w:sz w:val="20"/>
          <w:szCs w:val="20"/>
        </w:rPr>
        <w:t xml:space="preserve"> LLC, a Utah limited liability company (“</w:t>
      </w:r>
      <w:r w:rsidR="00C863F2" w:rsidRPr="00052944">
        <w:rPr>
          <w:b/>
          <w:sz w:val="20"/>
          <w:szCs w:val="20"/>
        </w:rPr>
        <w:t>Seller</w:t>
      </w:r>
      <w:r w:rsidR="00C863F2" w:rsidRPr="00052944">
        <w:rPr>
          <w:sz w:val="20"/>
          <w:szCs w:val="20"/>
        </w:rPr>
        <w:t>”)</w:t>
      </w:r>
      <w:r w:rsidR="001E4AD5" w:rsidRPr="00052944">
        <w:rPr>
          <w:sz w:val="20"/>
          <w:szCs w:val="20"/>
        </w:rPr>
        <w:t>, by the above-named home buyer(s) (“</w:t>
      </w:r>
      <w:r w:rsidR="001E4AD5" w:rsidRPr="00052944">
        <w:rPr>
          <w:b/>
          <w:sz w:val="20"/>
          <w:szCs w:val="20"/>
        </w:rPr>
        <w:t>Buyer</w:t>
      </w:r>
      <w:r w:rsidR="001E4AD5" w:rsidRPr="00052944">
        <w:rPr>
          <w:sz w:val="20"/>
          <w:szCs w:val="20"/>
        </w:rPr>
        <w:t xml:space="preserve">”) as of the Offer Date identified above. Buyer wishes to purchase from Seller a new </w:t>
      </w:r>
      <w:r w:rsidR="00427A94" w:rsidRPr="00052944">
        <w:rPr>
          <w:sz w:val="20"/>
          <w:szCs w:val="20"/>
        </w:rPr>
        <w:t>town</w:t>
      </w:r>
      <w:r w:rsidR="001E4AD5" w:rsidRPr="00052944">
        <w:rPr>
          <w:sz w:val="20"/>
          <w:szCs w:val="20"/>
        </w:rPr>
        <w:t>home (“</w:t>
      </w:r>
      <w:r w:rsidR="001E4AD5" w:rsidRPr="00052944">
        <w:rPr>
          <w:b/>
          <w:sz w:val="20"/>
          <w:szCs w:val="20"/>
        </w:rPr>
        <w:t>Home</w:t>
      </w:r>
      <w:r w:rsidR="001E4AD5" w:rsidRPr="00052944">
        <w:rPr>
          <w:sz w:val="20"/>
          <w:szCs w:val="20"/>
        </w:rPr>
        <w:t>”) on the lot identified above (“</w:t>
      </w:r>
      <w:r w:rsidR="001E4AD5" w:rsidRPr="00052944">
        <w:rPr>
          <w:b/>
          <w:sz w:val="20"/>
          <w:szCs w:val="20"/>
        </w:rPr>
        <w:t>Lot</w:t>
      </w:r>
      <w:r w:rsidR="001E4AD5" w:rsidRPr="00052944">
        <w:rPr>
          <w:sz w:val="20"/>
          <w:szCs w:val="20"/>
        </w:rPr>
        <w:t>”) (collectively, the Home and the Lot are referred to herein as the “</w:t>
      </w:r>
      <w:r w:rsidR="001E4AD5" w:rsidRPr="00052944">
        <w:rPr>
          <w:b/>
          <w:sz w:val="20"/>
          <w:szCs w:val="20"/>
        </w:rPr>
        <w:t>Property</w:t>
      </w:r>
      <w:r w:rsidR="001E4AD5" w:rsidRPr="00052944">
        <w:rPr>
          <w:sz w:val="20"/>
          <w:szCs w:val="20"/>
        </w:rPr>
        <w:t xml:space="preserve">”). </w:t>
      </w:r>
    </w:p>
    <w:p w14:paraId="153C834F" w14:textId="77777777" w:rsidR="00052944" w:rsidRPr="00052944" w:rsidRDefault="00052944" w:rsidP="002B0F1C">
      <w:pPr>
        <w:ind w:firstLine="360"/>
        <w:jc w:val="both"/>
        <w:rPr>
          <w:sz w:val="20"/>
          <w:szCs w:val="20"/>
        </w:rPr>
      </w:pPr>
    </w:p>
    <w:p w14:paraId="0AAA7CB4" w14:textId="77777777" w:rsidR="004D0106" w:rsidRPr="00052944" w:rsidRDefault="004D0106" w:rsidP="004D0106">
      <w:pPr>
        <w:jc w:val="center"/>
        <w:rPr>
          <w:b/>
          <w:sz w:val="20"/>
          <w:szCs w:val="20"/>
        </w:rPr>
      </w:pPr>
      <w:r w:rsidRPr="00052944">
        <w:rPr>
          <w:b/>
          <w:sz w:val="20"/>
          <w:szCs w:val="20"/>
        </w:rPr>
        <w:lastRenderedPageBreak/>
        <w:t>ACCEPTANCE BY SELLER’S AUTHORIZED REPRESENTATIVE</w:t>
      </w:r>
      <w:r w:rsidR="00420557" w:rsidRPr="00052944">
        <w:rPr>
          <w:b/>
          <w:sz w:val="20"/>
          <w:szCs w:val="20"/>
        </w:rPr>
        <w:t xml:space="preserve"> REQUIRED</w:t>
      </w:r>
    </w:p>
    <w:p w14:paraId="497EBBCA" w14:textId="6EAC1B95" w:rsidR="002B0F1C" w:rsidRPr="00052944" w:rsidRDefault="004D0106" w:rsidP="002B0F1C">
      <w:pPr>
        <w:ind w:firstLine="360"/>
        <w:jc w:val="both"/>
        <w:rPr>
          <w:b/>
          <w:sz w:val="20"/>
          <w:szCs w:val="20"/>
        </w:rPr>
      </w:pPr>
      <w:r w:rsidRPr="00052944">
        <w:rPr>
          <w:b/>
          <w:sz w:val="20"/>
          <w:szCs w:val="20"/>
        </w:rPr>
        <w:t xml:space="preserve">BUYER UNDERSTANDS AND AGREES THAT </w:t>
      </w:r>
      <w:r w:rsidR="001E4AD5" w:rsidRPr="00052944">
        <w:rPr>
          <w:b/>
          <w:sz w:val="20"/>
          <w:szCs w:val="20"/>
        </w:rPr>
        <w:t xml:space="preserve">THIS </w:t>
      </w:r>
      <w:r w:rsidR="00292FB6" w:rsidRPr="00052944">
        <w:rPr>
          <w:b/>
          <w:sz w:val="20"/>
          <w:szCs w:val="20"/>
        </w:rPr>
        <w:t>CONTRACT</w:t>
      </w:r>
      <w:r w:rsidR="001E4AD5" w:rsidRPr="00052944">
        <w:rPr>
          <w:b/>
          <w:sz w:val="20"/>
          <w:szCs w:val="20"/>
        </w:rPr>
        <w:t xml:space="preserve"> WILL BECOME A BINDING CONTRACTUAL OBLIGATION OF BUYER AND SELLER IF, AND ONLY IF, THE </w:t>
      </w:r>
      <w:r w:rsidR="00292FB6" w:rsidRPr="00052944">
        <w:rPr>
          <w:b/>
          <w:sz w:val="20"/>
          <w:szCs w:val="20"/>
        </w:rPr>
        <w:t>CONTRACT</w:t>
      </w:r>
      <w:r w:rsidR="001E4AD5" w:rsidRPr="00052944">
        <w:rPr>
          <w:b/>
          <w:sz w:val="20"/>
          <w:szCs w:val="20"/>
        </w:rPr>
        <w:t xml:space="preserve"> IS ACCEPTED </w:t>
      </w:r>
      <w:r w:rsidR="00F16714" w:rsidRPr="00052944">
        <w:rPr>
          <w:b/>
          <w:sz w:val="20"/>
          <w:szCs w:val="20"/>
        </w:rPr>
        <w:t xml:space="preserve">BY </w:t>
      </w:r>
      <w:r w:rsidR="001E4AD5" w:rsidRPr="00052944">
        <w:rPr>
          <w:b/>
          <w:sz w:val="20"/>
          <w:szCs w:val="20"/>
        </w:rPr>
        <w:t>SELLER’S AUTHORIZED RE</w:t>
      </w:r>
      <w:r w:rsidR="008C2B1D" w:rsidRPr="00052944">
        <w:rPr>
          <w:b/>
          <w:sz w:val="20"/>
          <w:szCs w:val="20"/>
        </w:rPr>
        <w:t>PRESENTATIVE. AS USED IN THIS CONTRACT, “SELLER’S AUTHORIZED REPRESENTATIVE” MEANS ONE OF SELLER’S OWNERS AND NO OTHER PERSON</w:t>
      </w:r>
      <w:r w:rsidR="001E4AD5" w:rsidRPr="00052944">
        <w:rPr>
          <w:b/>
          <w:sz w:val="20"/>
          <w:szCs w:val="20"/>
        </w:rPr>
        <w:t xml:space="preserve">. </w:t>
      </w:r>
      <w:r w:rsidR="008C2B1D" w:rsidRPr="00052944">
        <w:rPr>
          <w:b/>
          <w:sz w:val="20"/>
          <w:szCs w:val="20"/>
        </w:rPr>
        <w:t xml:space="preserve">AS SET FORTH IN SECTION </w:t>
      </w:r>
      <w:r w:rsidR="005F1CA8" w:rsidRPr="00052944">
        <w:rPr>
          <w:b/>
          <w:sz w:val="20"/>
          <w:szCs w:val="20"/>
        </w:rPr>
        <w:t>21, BELOW</w:t>
      </w:r>
      <w:r w:rsidR="008C2B1D" w:rsidRPr="00052944">
        <w:rPr>
          <w:b/>
          <w:sz w:val="20"/>
          <w:szCs w:val="20"/>
        </w:rPr>
        <w:t xml:space="preserve">, </w:t>
      </w:r>
      <w:r w:rsidR="001E4AD5" w:rsidRPr="00052944">
        <w:rPr>
          <w:b/>
          <w:sz w:val="20"/>
          <w:szCs w:val="20"/>
        </w:rPr>
        <w:t>SELLER’S ACCEPTANCE, IF ANY, WILL BE INDICATED BY THE SIGNATURE OF SELLER’S AUTHORIZED REPRESENTATIVE ON T</w:t>
      </w:r>
      <w:r w:rsidR="002B0F1C" w:rsidRPr="00052944">
        <w:rPr>
          <w:b/>
          <w:sz w:val="20"/>
          <w:szCs w:val="20"/>
        </w:rPr>
        <w:t xml:space="preserve">HE ACCEPTANCE PAGE OF THIS </w:t>
      </w:r>
      <w:r w:rsidR="00292FB6" w:rsidRPr="00052944">
        <w:rPr>
          <w:b/>
          <w:sz w:val="20"/>
          <w:szCs w:val="20"/>
        </w:rPr>
        <w:t>CONTRACT</w:t>
      </w:r>
      <w:r w:rsidR="002B0F1C" w:rsidRPr="00052944">
        <w:rPr>
          <w:b/>
          <w:sz w:val="20"/>
          <w:szCs w:val="20"/>
        </w:rPr>
        <w:t xml:space="preserve">. BUYER UNDERSTANDS AND AGREES THAT SELLER’S SALES </w:t>
      </w:r>
      <w:r w:rsidR="008C164C" w:rsidRPr="00052944">
        <w:rPr>
          <w:b/>
          <w:sz w:val="20"/>
          <w:szCs w:val="20"/>
        </w:rPr>
        <w:t>REPRESENTATIVE</w:t>
      </w:r>
      <w:r w:rsidR="002B0F1C" w:rsidRPr="00052944">
        <w:rPr>
          <w:b/>
          <w:sz w:val="20"/>
          <w:szCs w:val="20"/>
        </w:rPr>
        <w:t xml:space="preserve"> </w:t>
      </w:r>
      <w:r w:rsidR="002B0F1C" w:rsidRPr="00052944">
        <w:rPr>
          <w:b/>
          <w:sz w:val="20"/>
          <w:szCs w:val="20"/>
          <w:u w:val="single"/>
        </w:rPr>
        <w:t>IS NOT AUTHORIZED</w:t>
      </w:r>
      <w:r w:rsidR="002B0F1C" w:rsidRPr="00052944">
        <w:rPr>
          <w:b/>
          <w:sz w:val="20"/>
          <w:szCs w:val="20"/>
        </w:rPr>
        <w:t xml:space="preserve"> TO ACCEPT THIS </w:t>
      </w:r>
      <w:r w:rsidR="00292FB6" w:rsidRPr="00052944">
        <w:rPr>
          <w:b/>
          <w:sz w:val="20"/>
          <w:szCs w:val="20"/>
        </w:rPr>
        <w:t>CONTRACT</w:t>
      </w:r>
      <w:r w:rsidR="002B0F1C" w:rsidRPr="00052944">
        <w:rPr>
          <w:b/>
          <w:sz w:val="20"/>
          <w:szCs w:val="20"/>
        </w:rPr>
        <w:t xml:space="preserve"> ON BEHALF OF SELLER.</w:t>
      </w:r>
    </w:p>
    <w:p w14:paraId="1DF70947" w14:textId="77777777" w:rsidR="002B0F1C" w:rsidRPr="00052944" w:rsidRDefault="002B0F1C" w:rsidP="002B0F1C">
      <w:pPr>
        <w:jc w:val="center"/>
        <w:rPr>
          <w:b/>
          <w:sz w:val="20"/>
          <w:szCs w:val="20"/>
        </w:rPr>
      </w:pPr>
      <w:r w:rsidRPr="00052944">
        <w:rPr>
          <w:b/>
          <w:sz w:val="20"/>
          <w:szCs w:val="20"/>
        </w:rPr>
        <w:t>TERMS AND CONDITIONS</w:t>
      </w:r>
    </w:p>
    <w:p w14:paraId="292BBAEB" w14:textId="77777777" w:rsidR="00BC2210" w:rsidRPr="00052944" w:rsidRDefault="002B0F1C" w:rsidP="002B0F1C">
      <w:pPr>
        <w:ind w:firstLine="360"/>
        <w:jc w:val="both"/>
        <w:rPr>
          <w:b/>
          <w:sz w:val="20"/>
          <w:szCs w:val="20"/>
        </w:rPr>
      </w:pPr>
      <w:r w:rsidRPr="00052944">
        <w:rPr>
          <w:sz w:val="20"/>
          <w:szCs w:val="20"/>
        </w:rPr>
        <w:t xml:space="preserve">Subject to </w:t>
      </w:r>
      <w:r w:rsidR="008C2B1D" w:rsidRPr="00052944">
        <w:rPr>
          <w:sz w:val="20"/>
          <w:szCs w:val="20"/>
        </w:rPr>
        <w:t>A</w:t>
      </w:r>
      <w:r w:rsidRPr="00052944">
        <w:rPr>
          <w:sz w:val="20"/>
          <w:szCs w:val="20"/>
        </w:rPr>
        <w:t xml:space="preserve">cceptance of this </w:t>
      </w:r>
      <w:r w:rsidR="00292FB6" w:rsidRPr="00052944">
        <w:rPr>
          <w:sz w:val="20"/>
          <w:szCs w:val="20"/>
        </w:rPr>
        <w:t>Contract</w:t>
      </w:r>
      <w:r w:rsidR="004D0106" w:rsidRPr="00052944">
        <w:rPr>
          <w:sz w:val="20"/>
          <w:szCs w:val="20"/>
        </w:rPr>
        <w:t xml:space="preserve"> by Seller’s authorized representative</w:t>
      </w:r>
      <w:r w:rsidRPr="00052944">
        <w:rPr>
          <w:sz w:val="20"/>
          <w:szCs w:val="20"/>
        </w:rPr>
        <w:t>, Buyer and Seller agree to the following terms and conditio</w:t>
      </w:r>
      <w:r w:rsidR="004D0106" w:rsidRPr="00052944">
        <w:rPr>
          <w:sz w:val="20"/>
          <w:szCs w:val="20"/>
        </w:rPr>
        <w:t>ns with respect to Buyer’s purchase of the Property from Seller</w:t>
      </w:r>
      <w:r w:rsidRPr="00052944">
        <w:rPr>
          <w:sz w:val="20"/>
          <w:szCs w:val="20"/>
        </w:rPr>
        <w:t>.</w:t>
      </w:r>
      <w:r w:rsidR="008C2B1D" w:rsidRPr="00052944">
        <w:rPr>
          <w:sz w:val="20"/>
          <w:szCs w:val="20"/>
        </w:rPr>
        <w:t xml:space="preserve"> </w:t>
      </w:r>
      <w:r w:rsidR="001E4AD5" w:rsidRPr="00052944">
        <w:rPr>
          <w:b/>
          <w:sz w:val="20"/>
          <w:szCs w:val="20"/>
        </w:rPr>
        <w:t xml:space="preserve"> </w:t>
      </w:r>
    </w:p>
    <w:p w14:paraId="0DAE7FD9" w14:textId="3747ADA8" w:rsidR="002B0F1C" w:rsidRPr="00052944" w:rsidRDefault="002B0F1C" w:rsidP="00FE784F">
      <w:pPr>
        <w:pStyle w:val="ListParagraph"/>
        <w:numPr>
          <w:ilvl w:val="0"/>
          <w:numId w:val="1"/>
        </w:numPr>
        <w:ind w:left="0" w:firstLine="0"/>
        <w:jc w:val="both"/>
        <w:rPr>
          <w:b/>
          <w:sz w:val="20"/>
          <w:szCs w:val="20"/>
        </w:rPr>
      </w:pPr>
      <w:r w:rsidRPr="00052944">
        <w:rPr>
          <w:b/>
          <w:sz w:val="20"/>
          <w:szCs w:val="20"/>
        </w:rPr>
        <w:t>P</w:t>
      </w:r>
      <w:r w:rsidR="008C38EE" w:rsidRPr="00052944">
        <w:rPr>
          <w:b/>
          <w:sz w:val="20"/>
          <w:szCs w:val="20"/>
        </w:rPr>
        <w:t>ROPERTY</w:t>
      </w:r>
      <w:r w:rsidRPr="00052944">
        <w:rPr>
          <w:b/>
          <w:sz w:val="20"/>
          <w:szCs w:val="20"/>
        </w:rPr>
        <w:t xml:space="preserve">. </w:t>
      </w:r>
      <w:r w:rsidR="004D0106" w:rsidRPr="00052944">
        <w:rPr>
          <w:sz w:val="20"/>
          <w:szCs w:val="20"/>
        </w:rPr>
        <w:t xml:space="preserve">As used in this Contract, Property refers to the </w:t>
      </w:r>
      <w:r w:rsidR="00427A94" w:rsidRPr="00052944">
        <w:rPr>
          <w:sz w:val="20"/>
          <w:szCs w:val="20"/>
        </w:rPr>
        <w:t>Townhome</w:t>
      </w:r>
      <w:r w:rsidR="00427A12" w:rsidRPr="00052944">
        <w:rPr>
          <w:sz w:val="20"/>
          <w:szCs w:val="20"/>
        </w:rPr>
        <w:t xml:space="preserve"> also referred to as “Home” or “home”</w:t>
      </w:r>
      <w:r w:rsidR="00427A94" w:rsidRPr="00052944">
        <w:rPr>
          <w:sz w:val="20"/>
          <w:szCs w:val="20"/>
        </w:rPr>
        <w:t xml:space="preserve"> to be purchased by Buyer</w:t>
      </w:r>
      <w:r w:rsidR="004D0106" w:rsidRPr="00052944">
        <w:rPr>
          <w:sz w:val="20"/>
          <w:szCs w:val="20"/>
        </w:rPr>
        <w:t xml:space="preserve"> in the </w:t>
      </w:r>
      <w:r w:rsidR="00427A94" w:rsidRPr="00052944">
        <w:rPr>
          <w:sz w:val="20"/>
          <w:szCs w:val="20"/>
        </w:rPr>
        <w:t>project</w:t>
      </w:r>
      <w:r w:rsidR="004D0106" w:rsidRPr="00052944">
        <w:rPr>
          <w:sz w:val="20"/>
          <w:szCs w:val="20"/>
        </w:rPr>
        <w:t xml:space="preserve"> identified above</w:t>
      </w:r>
      <w:r w:rsidR="00FF6B7D" w:rsidRPr="00052944">
        <w:rPr>
          <w:sz w:val="20"/>
          <w:szCs w:val="20"/>
        </w:rPr>
        <w:t xml:space="preserve"> (“</w:t>
      </w:r>
      <w:r w:rsidR="001B4530" w:rsidRPr="00052944">
        <w:rPr>
          <w:b/>
          <w:sz w:val="20"/>
          <w:szCs w:val="20"/>
        </w:rPr>
        <w:t>Project</w:t>
      </w:r>
      <w:r w:rsidR="00FF6B7D" w:rsidRPr="00052944">
        <w:rPr>
          <w:sz w:val="20"/>
          <w:szCs w:val="20"/>
        </w:rPr>
        <w:t>”)</w:t>
      </w:r>
      <w:r w:rsidR="004D0106" w:rsidRPr="00052944">
        <w:rPr>
          <w:sz w:val="20"/>
          <w:szCs w:val="20"/>
        </w:rPr>
        <w:t xml:space="preserve">.  </w:t>
      </w:r>
    </w:p>
    <w:p w14:paraId="7A6B5D54" w14:textId="77777777" w:rsidR="001603FA" w:rsidRPr="00052944" w:rsidRDefault="001603FA" w:rsidP="001603FA">
      <w:pPr>
        <w:pStyle w:val="ListParagraph"/>
        <w:ind w:left="0"/>
        <w:jc w:val="both"/>
        <w:rPr>
          <w:b/>
          <w:sz w:val="20"/>
          <w:szCs w:val="20"/>
        </w:rPr>
      </w:pPr>
    </w:p>
    <w:p w14:paraId="03E853E2" w14:textId="21514ED8" w:rsidR="002B0F1C" w:rsidRPr="00052944" w:rsidRDefault="002B0F1C" w:rsidP="00FE784F">
      <w:pPr>
        <w:pStyle w:val="ListParagraph"/>
        <w:numPr>
          <w:ilvl w:val="0"/>
          <w:numId w:val="1"/>
        </w:numPr>
        <w:ind w:left="0" w:firstLine="0"/>
        <w:jc w:val="both"/>
        <w:rPr>
          <w:b/>
          <w:sz w:val="20"/>
          <w:szCs w:val="20"/>
        </w:rPr>
      </w:pPr>
      <w:r w:rsidRPr="00052944">
        <w:rPr>
          <w:b/>
          <w:sz w:val="20"/>
          <w:szCs w:val="20"/>
        </w:rPr>
        <w:t>P</w:t>
      </w:r>
      <w:r w:rsidR="008C38EE" w:rsidRPr="00052944">
        <w:rPr>
          <w:b/>
          <w:sz w:val="20"/>
          <w:szCs w:val="20"/>
        </w:rPr>
        <w:t>URCHASE PRICE</w:t>
      </w:r>
      <w:r w:rsidRPr="00052944">
        <w:rPr>
          <w:b/>
          <w:sz w:val="20"/>
          <w:szCs w:val="20"/>
        </w:rPr>
        <w:t>.</w:t>
      </w:r>
      <w:r w:rsidR="004D0106" w:rsidRPr="00052944">
        <w:rPr>
          <w:b/>
          <w:sz w:val="20"/>
          <w:szCs w:val="20"/>
        </w:rPr>
        <w:t xml:space="preserve"> </w:t>
      </w:r>
      <w:r w:rsidR="004D0106" w:rsidRPr="00052944">
        <w:rPr>
          <w:sz w:val="20"/>
          <w:szCs w:val="20"/>
        </w:rPr>
        <w:t>At Closing</w:t>
      </w:r>
      <w:r w:rsidR="008C38EE" w:rsidRPr="00052944">
        <w:rPr>
          <w:sz w:val="20"/>
          <w:szCs w:val="20"/>
        </w:rPr>
        <w:t>,</w:t>
      </w:r>
      <w:r w:rsidR="004D0106" w:rsidRPr="00052944">
        <w:rPr>
          <w:sz w:val="20"/>
          <w:szCs w:val="20"/>
        </w:rPr>
        <w:t xml:space="preserve"> Buyer will pay a purchase price for the Property (“</w:t>
      </w:r>
      <w:r w:rsidR="004D0106" w:rsidRPr="00052944">
        <w:rPr>
          <w:b/>
          <w:sz w:val="20"/>
          <w:szCs w:val="20"/>
        </w:rPr>
        <w:t>Purchase Price</w:t>
      </w:r>
      <w:r w:rsidR="004D0106" w:rsidRPr="00052944">
        <w:rPr>
          <w:sz w:val="20"/>
          <w:szCs w:val="20"/>
        </w:rPr>
        <w:t xml:space="preserve">”) which is equal to the Base Purchase Price identified above, </w:t>
      </w:r>
      <w:r w:rsidR="008C38EE" w:rsidRPr="00052944">
        <w:rPr>
          <w:sz w:val="20"/>
          <w:szCs w:val="20"/>
          <w:u w:val="single"/>
        </w:rPr>
        <w:t>plus</w:t>
      </w:r>
      <w:r w:rsidR="008C38EE" w:rsidRPr="00052944">
        <w:rPr>
          <w:sz w:val="20"/>
          <w:szCs w:val="20"/>
        </w:rPr>
        <w:t xml:space="preserve"> the price for</w:t>
      </w:r>
      <w:r w:rsidR="00A72F77" w:rsidRPr="00052944">
        <w:rPr>
          <w:sz w:val="20"/>
          <w:szCs w:val="20"/>
        </w:rPr>
        <w:t xml:space="preserve"> </w:t>
      </w:r>
      <w:ins w:id="0" w:author="David Killpack" w:date="2018-12-18T09:53:00Z">
        <w:r w:rsidR="006A40F5" w:rsidRPr="00052944">
          <w:rPr>
            <w:sz w:val="20"/>
            <w:szCs w:val="20"/>
          </w:rPr>
          <w:t>a finished basement</w:t>
        </w:r>
      </w:ins>
      <w:ins w:id="1" w:author="David Killpack" w:date="2018-12-18T09:54:00Z">
        <w:r w:rsidR="006A40F5" w:rsidRPr="00052944">
          <w:rPr>
            <w:sz w:val="20"/>
            <w:szCs w:val="20"/>
          </w:rPr>
          <w:t xml:space="preserve"> identified, above</w:t>
        </w:r>
        <w:r w:rsidR="00983C75" w:rsidRPr="00052944">
          <w:rPr>
            <w:sz w:val="20"/>
            <w:szCs w:val="20"/>
          </w:rPr>
          <w:t xml:space="preserve">, </w:t>
        </w:r>
        <w:r w:rsidR="00983C75" w:rsidRPr="00052944">
          <w:rPr>
            <w:sz w:val="20"/>
            <w:szCs w:val="20"/>
            <w:u w:val="single"/>
          </w:rPr>
          <w:t>plus</w:t>
        </w:r>
        <w:r w:rsidR="00983C75" w:rsidRPr="00052944">
          <w:rPr>
            <w:sz w:val="20"/>
            <w:szCs w:val="20"/>
          </w:rPr>
          <w:t xml:space="preserve"> the price for</w:t>
        </w:r>
      </w:ins>
      <w:r w:rsidR="008C38EE" w:rsidRPr="00052944">
        <w:rPr>
          <w:sz w:val="20"/>
          <w:szCs w:val="20"/>
        </w:rPr>
        <w:t xml:space="preserve"> Options selected by Buyer pursuant to </w:t>
      </w:r>
      <w:r w:rsidR="008C38EE" w:rsidRPr="00052944">
        <w:rPr>
          <w:b/>
          <w:sz w:val="20"/>
          <w:szCs w:val="20"/>
        </w:rPr>
        <w:t xml:space="preserve">Section </w:t>
      </w:r>
      <w:r w:rsidR="005F1CA8" w:rsidRPr="00052944">
        <w:rPr>
          <w:b/>
          <w:sz w:val="20"/>
          <w:szCs w:val="20"/>
        </w:rPr>
        <w:t>6</w:t>
      </w:r>
      <w:r w:rsidR="00946030" w:rsidRPr="00052944">
        <w:rPr>
          <w:b/>
          <w:sz w:val="20"/>
          <w:szCs w:val="20"/>
        </w:rPr>
        <w:t>.1</w:t>
      </w:r>
      <w:r w:rsidR="008C38EE" w:rsidRPr="00052944">
        <w:rPr>
          <w:sz w:val="20"/>
          <w:szCs w:val="20"/>
        </w:rPr>
        <w:t xml:space="preserve">, </w:t>
      </w:r>
      <w:r w:rsidR="008C38EE" w:rsidRPr="00052944">
        <w:rPr>
          <w:sz w:val="20"/>
          <w:szCs w:val="20"/>
          <w:u w:val="single"/>
        </w:rPr>
        <w:t>plus</w:t>
      </w:r>
      <w:r w:rsidR="008C38EE" w:rsidRPr="00052944">
        <w:rPr>
          <w:sz w:val="20"/>
          <w:szCs w:val="20"/>
        </w:rPr>
        <w:t xml:space="preserve"> the</w:t>
      </w:r>
      <w:r w:rsidR="005755BF" w:rsidRPr="00052944">
        <w:rPr>
          <w:strike/>
          <w:sz w:val="20"/>
          <w:szCs w:val="20"/>
        </w:rPr>
        <w:t xml:space="preserve"> </w:t>
      </w:r>
      <w:r w:rsidR="005755BF" w:rsidRPr="00052944">
        <w:rPr>
          <w:sz w:val="20"/>
          <w:szCs w:val="20"/>
        </w:rPr>
        <w:t>Location</w:t>
      </w:r>
      <w:r w:rsidR="008C38EE" w:rsidRPr="00052944">
        <w:rPr>
          <w:sz w:val="20"/>
          <w:szCs w:val="20"/>
        </w:rPr>
        <w:t xml:space="preserve"> </w:t>
      </w:r>
      <w:r w:rsidR="005F1CA8" w:rsidRPr="00052944">
        <w:rPr>
          <w:sz w:val="20"/>
          <w:szCs w:val="20"/>
        </w:rPr>
        <w:t>P</w:t>
      </w:r>
      <w:r w:rsidR="008C38EE" w:rsidRPr="00052944">
        <w:rPr>
          <w:sz w:val="20"/>
          <w:szCs w:val="20"/>
        </w:rPr>
        <w:t xml:space="preserve">remium identified in </w:t>
      </w:r>
      <w:r w:rsidR="008C38EE" w:rsidRPr="00052944">
        <w:rPr>
          <w:b/>
          <w:sz w:val="20"/>
          <w:szCs w:val="20"/>
        </w:rPr>
        <w:t xml:space="preserve">Section </w:t>
      </w:r>
      <w:r w:rsidR="005755BF" w:rsidRPr="00052944">
        <w:rPr>
          <w:b/>
          <w:sz w:val="20"/>
          <w:szCs w:val="20"/>
        </w:rPr>
        <w:t>2.4</w:t>
      </w:r>
      <w:r w:rsidR="008C38EE" w:rsidRPr="00052944">
        <w:rPr>
          <w:sz w:val="20"/>
          <w:szCs w:val="20"/>
        </w:rPr>
        <w:t xml:space="preserve"> </w:t>
      </w:r>
      <w:r w:rsidR="00E53601" w:rsidRPr="00052944">
        <w:rPr>
          <w:sz w:val="20"/>
          <w:szCs w:val="20"/>
        </w:rPr>
        <w:t>(</w:t>
      </w:r>
      <w:r w:rsidR="008C38EE" w:rsidRPr="00052944">
        <w:rPr>
          <w:sz w:val="20"/>
          <w:szCs w:val="20"/>
        </w:rPr>
        <w:t xml:space="preserve">if </w:t>
      </w:r>
      <w:r w:rsidR="00E53601" w:rsidRPr="00052944">
        <w:rPr>
          <w:sz w:val="20"/>
          <w:szCs w:val="20"/>
        </w:rPr>
        <w:t>applicable)</w:t>
      </w:r>
      <w:r w:rsidR="008C38EE" w:rsidRPr="00052944">
        <w:rPr>
          <w:sz w:val="20"/>
          <w:szCs w:val="20"/>
        </w:rPr>
        <w:t>. In addition, the Purchase Price may be altered by any approved Change Orders.</w:t>
      </w:r>
    </w:p>
    <w:p w14:paraId="02E6BC07" w14:textId="77777777" w:rsidR="001603FA" w:rsidRPr="00052944" w:rsidRDefault="001603FA" w:rsidP="001603FA">
      <w:pPr>
        <w:pStyle w:val="ListParagraph"/>
        <w:ind w:left="360"/>
        <w:jc w:val="both"/>
        <w:rPr>
          <w:b/>
          <w:sz w:val="20"/>
          <w:szCs w:val="20"/>
        </w:rPr>
      </w:pPr>
    </w:p>
    <w:p w14:paraId="68C8117C" w14:textId="7B773A2E" w:rsidR="002B0F1C" w:rsidRPr="00052944" w:rsidRDefault="002B0F1C" w:rsidP="00541874">
      <w:pPr>
        <w:pStyle w:val="ListParagraph"/>
        <w:numPr>
          <w:ilvl w:val="1"/>
          <w:numId w:val="2"/>
        </w:numPr>
        <w:ind w:left="360" w:firstLine="0"/>
        <w:jc w:val="both"/>
        <w:rPr>
          <w:b/>
          <w:sz w:val="20"/>
          <w:szCs w:val="20"/>
        </w:rPr>
      </w:pPr>
      <w:r w:rsidRPr="00052944">
        <w:rPr>
          <w:b/>
          <w:sz w:val="20"/>
          <w:szCs w:val="20"/>
        </w:rPr>
        <w:t>Earnest Money</w:t>
      </w:r>
      <w:r w:rsidR="006E0791" w:rsidRPr="00052944">
        <w:rPr>
          <w:b/>
          <w:sz w:val="20"/>
          <w:szCs w:val="20"/>
        </w:rPr>
        <w:t xml:space="preserve"> Deposit</w:t>
      </w:r>
      <w:r w:rsidRPr="00052944">
        <w:rPr>
          <w:b/>
          <w:sz w:val="20"/>
          <w:szCs w:val="20"/>
        </w:rPr>
        <w:t>.</w:t>
      </w:r>
      <w:r w:rsidR="00EA436F" w:rsidRPr="00052944">
        <w:rPr>
          <w:b/>
          <w:sz w:val="20"/>
          <w:szCs w:val="20"/>
        </w:rPr>
        <w:t xml:space="preserve"> </w:t>
      </w:r>
      <w:r w:rsidR="00EA436F" w:rsidRPr="00052944">
        <w:rPr>
          <w:sz w:val="20"/>
          <w:szCs w:val="20"/>
        </w:rPr>
        <w:t xml:space="preserve">An </w:t>
      </w:r>
      <w:r w:rsidR="001E10E5" w:rsidRPr="00052944">
        <w:rPr>
          <w:sz w:val="20"/>
          <w:szCs w:val="20"/>
        </w:rPr>
        <w:t>earnest money deposit (“</w:t>
      </w:r>
      <w:r w:rsidR="001E10E5" w:rsidRPr="00052944">
        <w:rPr>
          <w:b/>
          <w:sz w:val="20"/>
          <w:szCs w:val="20"/>
        </w:rPr>
        <w:t>Earnest Money Deposit</w:t>
      </w:r>
      <w:r w:rsidR="001E10E5" w:rsidRPr="00052944">
        <w:rPr>
          <w:sz w:val="20"/>
          <w:szCs w:val="20"/>
        </w:rPr>
        <w:t>”)</w:t>
      </w:r>
      <w:r w:rsidR="00EA436F" w:rsidRPr="00052944">
        <w:rPr>
          <w:sz w:val="20"/>
          <w:szCs w:val="20"/>
        </w:rPr>
        <w:t xml:space="preserve"> in the amount of </w:t>
      </w:r>
      <w:r w:rsidR="00EA436F" w:rsidRPr="00052944">
        <w:rPr>
          <w:b/>
          <w:sz w:val="20"/>
          <w:szCs w:val="20"/>
          <w:u w:val="single"/>
        </w:rPr>
        <w:t>$</w:t>
      </w:r>
      <w:ins w:id="2" w:author="David Killpack" w:date="2018-12-20T10:19:00Z">
        <w:r w:rsidR="00F96B07">
          <w:rPr>
            <w:b/>
            <w:sz w:val="20"/>
            <w:szCs w:val="20"/>
            <w:u w:val="single"/>
          </w:rPr>
          <w:t>3</w:t>
        </w:r>
      </w:ins>
      <w:bookmarkStart w:id="3" w:name="_GoBack"/>
      <w:bookmarkEnd w:id="3"/>
      <w:del w:id="4" w:author="David Killpack" w:date="2018-12-20T10:19:00Z">
        <w:r w:rsidR="00427A94" w:rsidRPr="00052944" w:rsidDel="00F96B07">
          <w:rPr>
            <w:b/>
            <w:sz w:val="20"/>
            <w:szCs w:val="20"/>
            <w:u w:val="single"/>
          </w:rPr>
          <w:delText>2</w:delText>
        </w:r>
      </w:del>
      <w:r w:rsidR="00830E92" w:rsidRPr="00052944">
        <w:rPr>
          <w:b/>
          <w:sz w:val="20"/>
          <w:szCs w:val="20"/>
          <w:u w:val="single"/>
        </w:rPr>
        <w:t>,000.00</w:t>
      </w:r>
      <w:r w:rsidR="00EA436F" w:rsidRPr="00052944">
        <w:rPr>
          <w:sz w:val="20"/>
          <w:szCs w:val="20"/>
        </w:rPr>
        <w:t xml:space="preserve"> will be due </w:t>
      </w:r>
      <w:r w:rsidR="00427A94" w:rsidRPr="00052944">
        <w:rPr>
          <w:sz w:val="20"/>
          <w:szCs w:val="20"/>
        </w:rPr>
        <w:t xml:space="preserve">from Buyer </w:t>
      </w:r>
      <w:r w:rsidR="00EA436F" w:rsidRPr="00052944">
        <w:rPr>
          <w:sz w:val="20"/>
          <w:szCs w:val="20"/>
        </w:rPr>
        <w:t xml:space="preserve">upon Buyer’s delivery of this Contract to Seller. </w:t>
      </w:r>
      <w:r w:rsidR="00DD7E3B" w:rsidRPr="00052944">
        <w:rPr>
          <w:sz w:val="20"/>
          <w:szCs w:val="20"/>
        </w:rPr>
        <w:t xml:space="preserve"> </w:t>
      </w:r>
      <w:r w:rsidR="00EA436F" w:rsidRPr="00052944">
        <w:rPr>
          <w:sz w:val="20"/>
          <w:szCs w:val="20"/>
        </w:rPr>
        <w:t xml:space="preserve">If Seller does not accept this Contract, the entire amount of the Earnest Money Deposit will be returned to Buyer. </w:t>
      </w:r>
      <w:r w:rsidR="00C84C51" w:rsidRPr="00052944">
        <w:rPr>
          <w:sz w:val="20"/>
          <w:szCs w:val="20"/>
        </w:rPr>
        <w:t>The Earnest Money Deposit will be deposited with, and held by, the above-named escrow agent (“</w:t>
      </w:r>
      <w:r w:rsidR="00C84C51" w:rsidRPr="00052944">
        <w:rPr>
          <w:b/>
          <w:sz w:val="20"/>
          <w:szCs w:val="20"/>
        </w:rPr>
        <w:t>Escrow Agent</w:t>
      </w:r>
      <w:r w:rsidR="00C84C51" w:rsidRPr="00052944">
        <w:rPr>
          <w:sz w:val="20"/>
          <w:szCs w:val="20"/>
        </w:rPr>
        <w:t xml:space="preserve">”) in accordance with the laws of the State of Utah. </w:t>
      </w:r>
      <w:r w:rsidR="00DB5B0D" w:rsidRPr="00052944">
        <w:rPr>
          <w:sz w:val="20"/>
          <w:szCs w:val="20"/>
        </w:rPr>
        <w:t xml:space="preserve"> </w:t>
      </w:r>
      <w:r w:rsidR="009E1260" w:rsidRPr="00052944">
        <w:rPr>
          <w:sz w:val="20"/>
          <w:szCs w:val="20"/>
        </w:rPr>
        <w:t>U</w:t>
      </w:r>
      <w:r w:rsidR="001E10E5" w:rsidRPr="00052944">
        <w:rPr>
          <w:sz w:val="20"/>
          <w:szCs w:val="20"/>
        </w:rPr>
        <w:t>nless otherwise provided in this Contract, the Earnest Money Deposit will be</w:t>
      </w:r>
      <w:r w:rsidR="00E50ED2" w:rsidRPr="00052944">
        <w:rPr>
          <w:sz w:val="20"/>
          <w:szCs w:val="20"/>
        </w:rPr>
        <w:t xml:space="preserve"> </w:t>
      </w:r>
      <w:r w:rsidR="001E10E5" w:rsidRPr="00052944">
        <w:rPr>
          <w:b/>
          <w:sz w:val="20"/>
          <w:szCs w:val="20"/>
        </w:rPr>
        <w:t>NON-REFUNDABLE TO BUYER AT THE END OF THE DUE DILIGENCE PERIOD</w:t>
      </w:r>
      <w:r w:rsidR="001E10E5" w:rsidRPr="00052944">
        <w:rPr>
          <w:sz w:val="20"/>
          <w:szCs w:val="20"/>
        </w:rPr>
        <w:t xml:space="preserve">. </w:t>
      </w:r>
      <w:r w:rsidR="007E60F8" w:rsidRPr="00052944">
        <w:rPr>
          <w:sz w:val="20"/>
          <w:szCs w:val="20"/>
        </w:rPr>
        <w:t xml:space="preserve"> </w:t>
      </w:r>
      <w:r w:rsidR="001E10E5" w:rsidRPr="00052944">
        <w:rPr>
          <w:sz w:val="20"/>
          <w:szCs w:val="20"/>
        </w:rPr>
        <w:t>At Closing, the Earnest Money Deposit will apply to</w:t>
      </w:r>
      <w:ins w:id="5" w:author="David Killpack" w:date="2018-12-18T09:54:00Z">
        <w:r w:rsidR="00983C75" w:rsidRPr="00052944">
          <w:rPr>
            <w:sz w:val="20"/>
            <w:szCs w:val="20"/>
          </w:rPr>
          <w:t>wards</w:t>
        </w:r>
      </w:ins>
      <w:r w:rsidR="001E10E5" w:rsidRPr="00052944">
        <w:rPr>
          <w:sz w:val="20"/>
          <w:szCs w:val="20"/>
        </w:rPr>
        <w:t xml:space="preserve"> </w:t>
      </w:r>
      <w:del w:id="6" w:author="David Killpack" w:date="2018-12-18T09:55:00Z">
        <w:r w:rsidR="001E10E5" w:rsidRPr="00052944" w:rsidDel="00983C75">
          <w:rPr>
            <w:sz w:val="20"/>
            <w:szCs w:val="20"/>
          </w:rPr>
          <w:delText xml:space="preserve">and reduce the amount of </w:delText>
        </w:r>
      </w:del>
      <w:r w:rsidR="001E10E5" w:rsidRPr="00052944">
        <w:rPr>
          <w:sz w:val="20"/>
          <w:szCs w:val="20"/>
        </w:rPr>
        <w:t>the Purchase Price payable by Buyer.</w:t>
      </w:r>
      <w:r w:rsidR="00345CF5" w:rsidRPr="00052944">
        <w:rPr>
          <w:sz w:val="20"/>
          <w:szCs w:val="20"/>
        </w:rPr>
        <w:t xml:space="preserve"> </w:t>
      </w:r>
      <w:r w:rsidR="00CA58D4" w:rsidRPr="00052944">
        <w:rPr>
          <w:sz w:val="20"/>
          <w:szCs w:val="20"/>
        </w:rPr>
        <w:t xml:space="preserve">   </w:t>
      </w:r>
    </w:p>
    <w:p w14:paraId="5E53C40C" w14:textId="77777777" w:rsidR="001603FA" w:rsidRPr="00052944" w:rsidRDefault="001603FA" w:rsidP="001603FA">
      <w:pPr>
        <w:pStyle w:val="ListParagraph"/>
        <w:ind w:left="360"/>
        <w:jc w:val="both"/>
        <w:rPr>
          <w:b/>
          <w:sz w:val="20"/>
          <w:szCs w:val="20"/>
        </w:rPr>
      </w:pPr>
    </w:p>
    <w:p w14:paraId="4E94F6D2" w14:textId="60ED2A16" w:rsidR="00420557" w:rsidRPr="00052944" w:rsidRDefault="006E0791" w:rsidP="00541874">
      <w:pPr>
        <w:pStyle w:val="ListParagraph"/>
        <w:numPr>
          <w:ilvl w:val="1"/>
          <w:numId w:val="2"/>
        </w:numPr>
        <w:spacing w:line="240" w:lineRule="auto"/>
        <w:ind w:left="360" w:firstLine="0"/>
        <w:jc w:val="both"/>
        <w:rPr>
          <w:b/>
          <w:sz w:val="20"/>
          <w:szCs w:val="20"/>
        </w:rPr>
      </w:pPr>
      <w:r w:rsidRPr="00052944">
        <w:rPr>
          <w:b/>
          <w:sz w:val="20"/>
          <w:szCs w:val="20"/>
        </w:rPr>
        <w:t>Construction Deposit.</w:t>
      </w:r>
      <w:r w:rsidR="001E10E5" w:rsidRPr="00052944">
        <w:rPr>
          <w:b/>
          <w:sz w:val="20"/>
          <w:szCs w:val="20"/>
        </w:rPr>
        <w:t xml:space="preserve"> </w:t>
      </w:r>
      <w:r w:rsidR="001E10E5" w:rsidRPr="00052944">
        <w:rPr>
          <w:sz w:val="20"/>
          <w:szCs w:val="20"/>
        </w:rPr>
        <w:t>A construction deposit (“</w:t>
      </w:r>
      <w:r w:rsidR="001E10E5" w:rsidRPr="00052944">
        <w:rPr>
          <w:b/>
          <w:sz w:val="20"/>
          <w:szCs w:val="20"/>
        </w:rPr>
        <w:t>Construction Deposit</w:t>
      </w:r>
      <w:r w:rsidR="00420557" w:rsidRPr="00052944">
        <w:rPr>
          <w:sz w:val="20"/>
          <w:szCs w:val="20"/>
        </w:rPr>
        <w:t xml:space="preserve">”) will be due and payable to Seller </w:t>
      </w:r>
      <w:r w:rsidR="003D536C" w:rsidRPr="00052944">
        <w:rPr>
          <w:sz w:val="20"/>
          <w:szCs w:val="20"/>
        </w:rPr>
        <w:t>on the date of the Preconstruction Meeting.</w:t>
      </w:r>
    </w:p>
    <w:p w14:paraId="4F32DBA4" w14:textId="77777777" w:rsidR="008C102F" w:rsidRPr="00052944" w:rsidRDefault="008C102F" w:rsidP="008C102F">
      <w:pPr>
        <w:pStyle w:val="ListParagraph"/>
        <w:ind w:left="360"/>
        <w:jc w:val="both"/>
        <w:rPr>
          <w:b/>
          <w:sz w:val="20"/>
          <w:szCs w:val="20"/>
        </w:rPr>
      </w:pPr>
    </w:p>
    <w:p w14:paraId="645FEDCE" w14:textId="2B8A17E7" w:rsidR="008C102F" w:rsidRPr="00052944" w:rsidRDefault="008C102F" w:rsidP="00541874">
      <w:pPr>
        <w:pStyle w:val="ListParagraph"/>
        <w:numPr>
          <w:ilvl w:val="2"/>
          <w:numId w:val="2"/>
        </w:numPr>
        <w:spacing w:line="240" w:lineRule="auto"/>
        <w:ind w:left="1526" w:hanging="806"/>
        <w:contextualSpacing w:val="0"/>
        <w:jc w:val="both"/>
        <w:rPr>
          <w:b/>
          <w:sz w:val="20"/>
          <w:szCs w:val="20"/>
        </w:rPr>
      </w:pPr>
      <w:r w:rsidRPr="00052944">
        <w:rPr>
          <w:b/>
          <w:sz w:val="20"/>
          <w:szCs w:val="20"/>
        </w:rPr>
        <w:t xml:space="preserve">Upgrade Selections:  </w:t>
      </w:r>
      <w:del w:id="7" w:author="David Killpack" w:date="2018-12-18T09:55:00Z">
        <w:r w:rsidRPr="00052944" w:rsidDel="00D012BF">
          <w:rPr>
            <w:sz w:val="20"/>
            <w:szCs w:val="20"/>
          </w:rPr>
          <w:delText>25</w:delText>
        </w:r>
      </w:del>
      <w:ins w:id="8" w:author="David Killpack" w:date="2018-12-18T09:55:00Z">
        <w:r w:rsidR="00D012BF" w:rsidRPr="00052944">
          <w:rPr>
            <w:sz w:val="20"/>
            <w:szCs w:val="20"/>
          </w:rPr>
          <w:t>50</w:t>
        </w:r>
      </w:ins>
      <w:r w:rsidRPr="00052944">
        <w:rPr>
          <w:sz w:val="20"/>
          <w:szCs w:val="20"/>
        </w:rPr>
        <w:t>% of the Upgrade cost.</w:t>
      </w:r>
    </w:p>
    <w:p w14:paraId="7D668C1F" w14:textId="49B8A80C" w:rsidR="008C102F" w:rsidRPr="00052944" w:rsidRDefault="008C102F" w:rsidP="00541874">
      <w:pPr>
        <w:pStyle w:val="ListParagraph"/>
        <w:numPr>
          <w:ilvl w:val="2"/>
          <w:numId w:val="2"/>
        </w:numPr>
        <w:spacing w:line="240" w:lineRule="auto"/>
        <w:ind w:left="1530" w:hanging="810"/>
        <w:jc w:val="both"/>
        <w:rPr>
          <w:b/>
          <w:sz w:val="20"/>
          <w:szCs w:val="20"/>
        </w:rPr>
      </w:pPr>
      <w:r w:rsidRPr="00052944">
        <w:rPr>
          <w:b/>
          <w:sz w:val="20"/>
          <w:szCs w:val="20"/>
        </w:rPr>
        <w:t>Finish Basement</w:t>
      </w:r>
      <w:r w:rsidRPr="00052944">
        <w:rPr>
          <w:sz w:val="20"/>
          <w:szCs w:val="20"/>
        </w:rPr>
        <w:t>:  50% of the Basement Upgrade cost</w:t>
      </w:r>
      <w:r w:rsidR="00DF0743" w:rsidRPr="00052944">
        <w:rPr>
          <w:sz w:val="20"/>
          <w:szCs w:val="20"/>
        </w:rPr>
        <w:t>.</w:t>
      </w:r>
    </w:p>
    <w:p w14:paraId="37A9407B" w14:textId="77777777" w:rsidR="001603FA" w:rsidRPr="00052944" w:rsidRDefault="001603FA" w:rsidP="00DA49FC">
      <w:pPr>
        <w:pStyle w:val="ListParagraph"/>
        <w:spacing w:line="240" w:lineRule="auto"/>
        <w:jc w:val="both"/>
        <w:rPr>
          <w:b/>
          <w:sz w:val="20"/>
          <w:szCs w:val="20"/>
        </w:rPr>
      </w:pPr>
    </w:p>
    <w:p w14:paraId="002AC80B" w14:textId="630619FE" w:rsidR="00DA49FC" w:rsidRPr="00052944" w:rsidRDefault="00DA49FC" w:rsidP="00FA5FC5">
      <w:pPr>
        <w:pStyle w:val="ListParagraph"/>
        <w:ind w:left="360"/>
        <w:jc w:val="both"/>
        <w:rPr>
          <w:sz w:val="20"/>
          <w:szCs w:val="20"/>
        </w:rPr>
      </w:pPr>
      <w:r w:rsidRPr="00052944">
        <w:rPr>
          <w:sz w:val="20"/>
          <w:szCs w:val="20"/>
        </w:rPr>
        <w:t xml:space="preserve">The Construction Deposit must be paid by Buyer at the time of the </w:t>
      </w:r>
      <w:r w:rsidR="00743E88" w:rsidRPr="00052944">
        <w:rPr>
          <w:sz w:val="20"/>
          <w:szCs w:val="20"/>
        </w:rPr>
        <w:t xml:space="preserve">Design </w:t>
      </w:r>
      <w:r w:rsidRPr="00052944">
        <w:rPr>
          <w:sz w:val="20"/>
          <w:szCs w:val="20"/>
        </w:rPr>
        <w:t xml:space="preserve">Meeting, as hereinafter set forth. Failure to do so will result in a delay in construction and/or a cancellation of the Contract, in which case the Earnest Money Deposit will be released to and retained by Seller. </w:t>
      </w:r>
    </w:p>
    <w:p w14:paraId="0CF077A6" w14:textId="77777777" w:rsidR="00DA49FC" w:rsidRPr="00052944" w:rsidRDefault="00DA49FC" w:rsidP="00DA49FC">
      <w:pPr>
        <w:pStyle w:val="ListParagraph"/>
        <w:spacing w:line="240" w:lineRule="auto"/>
        <w:jc w:val="both"/>
        <w:rPr>
          <w:b/>
          <w:sz w:val="20"/>
          <w:szCs w:val="20"/>
        </w:rPr>
      </w:pPr>
    </w:p>
    <w:p w14:paraId="731B823A" w14:textId="57A344BC" w:rsidR="002B0F1C" w:rsidRPr="00052944" w:rsidRDefault="001E10E5" w:rsidP="004E3308">
      <w:pPr>
        <w:pStyle w:val="ListParagraph"/>
        <w:spacing w:line="240" w:lineRule="auto"/>
        <w:ind w:left="360"/>
        <w:contextualSpacing w:val="0"/>
        <w:jc w:val="both"/>
        <w:rPr>
          <w:sz w:val="20"/>
          <w:szCs w:val="20"/>
        </w:rPr>
      </w:pPr>
      <w:r w:rsidRPr="00052944">
        <w:rPr>
          <w:sz w:val="20"/>
          <w:szCs w:val="20"/>
        </w:rPr>
        <w:t xml:space="preserve">Unless otherwise provided in this Contract, the Construction Deposit will be </w:t>
      </w:r>
      <w:r w:rsidRPr="00052944">
        <w:rPr>
          <w:b/>
          <w:sz w:val="20"/>
          <w:szCs w:val="20"/>
        </w:rPr>
        <w:t>IMMEDIATELY NON-REFUNDABLE TO BUYER</w:t>
      </w:r>
      <w:r w:rsidRPr="00052944">
        <w:rPr>
          <w:sz w:val="20"/>
          <w:szCs w:val="20"/>
        </w:rPr>
        <w:t xml:space="preserve"> </w:t>
      </w:r>
      <w:r w:rsidR="00427A94" w:rsidRPr="00052944">
        <w:rPr>
          <w:sz w:val="20"/>
          <w:szCs w:val="20"/>
        </w:rPr>
        <w:t xml:space="preserve">when paid, </w:t>
      </w:r>
      <w:r w:rsidRPr="00052944">
        <w:rPr>
          <w:sz w:val="20"/>
          <w:szCs w:val="20"/>
        </w:rPr>
        <w:t xml:space="preserve">and </w:t>
      </w:r>
      <w:r w:rsidR="001328CF" w:rsidRPr="00052944">
        <w:rPr>
          <w:sz w:val="20"/>
          <w:szCs w:val="20"/>
        </w:rPr>
        <w:t>shal</w:t>
      </w:r>
      <w:r w:rsidR="00DE0CA0" w:rsidRPr="00052944">
        <w:rPr>
          <w:sz w:val="20"/>
          <w:szCs w:val="20"/>
        </w:rPr>
        <w:t>l</w:t>
      </w:r>
      <w:r w:rsidR="001328CF" w:rsidRPr="00052944">
        <w:rPr>
          <w:sz w:val="20"/>
          <w:szCs w:val="20"/>
        </w:rPr>
        <w:t xml:space="preserve"> </w:t>
      </w:r>
      <w:r w:rsidRPr="00052944">
        <w:rPr>
          <w:sz w:val="20"/>
          <w:szCs w:val="20"/>
        </w:rPr>
        <w:t xml:space="preserve">be immediately disbursed to Seller </w:t>
      </w:r>
      <w:r w:rsidR="00427A94" w:rsidRPr="00052944">
        <w:rPr>
          <w:sz w:val="20"/>
          <w:szCs w:val="20"/>
        </w:rPr>
        <w:t xml:space="preserve">and </w:t>
      </w:r>
      <w:r w:rsidRPr="00052944">
        <w:rPr>
          <w:sz w:val="20"/>
          <w:szCs w:val="20"/>
        </w:rPr>
        <w:t>used by Seller for all costs incurred in connection with construction of the Home on the Lot. At Closing, the Construction Deposit will apply to</w:t>
      </w:r>
      <w:ins w:id="9" w:author="David Killpack" w:date="2018-12-18T09:55:00Z">
        <w:r w:rsidR="00D012BF" w:rsidRPr="00052944">
          <w:rPr>
            <w:sz w:val="20"/>
            <w:szCs w:val="20"/>
          </w:rPr>
          <w:t>wards</w:t>
        </w:r>
      </w:ins>
      <w:r w:rsidRPr="00052944">
        <w:rPr>
          <w:sz w:val="20"/>
          <w:szCs w:val="20"/>
        </w:rPr>
        <w:t xml:space="preserve"> </w:t>
      </w:r>
      <w:del w:id="10" w:author="David Killpack" w:date="2018-12-18T09:55:00Z">
        <w:r w:rsidRPr="00052944" w:rsidDel="00D012BF">
          <w:rPr>
            <w:sz w:val="20"/>
            <w:szCs w:val="20"/>
          </w:rPr>
          <w:delText>and reduce the amount o</w:delText>
        </w:r>
        <w:r w:rsidRPr="00052944" w:rsidDel="003D22E5">
          <w:rPr>
            <w:sz w:val="20"/>
            <w:szCs w:val="20"/>
          </w:rPr>
          <w:delText>f</w:delText>
        </w:r>
      </w:del>
      <w:r w:rsidRPr="00052944">
        <w:rPr>
          <w:sz w:val="20"/>
          <w:szCs w:val="20"/>
        </w:rPr>
        <w:t xml:space="preserve"> the Purchase Price payable by Buyer. </w:t>
      </w:r>
    </w:p>
    <w:p w14:paraId="01FFF581" w14:textId="1618601D" w:rsidR="004E3308" w:rsidRPr="00052944" w:rsidRDefault="004E3308" w:rsidP="004E3308">
      <w:pPr>
        <w:pStyle w:val="ListParagraph"/>
        <w:spacing w:line="240" w:lineRule="auto"/>
        <w:ind w:left="360"/>
        <w:jc w:val="both"/>
        <w:rPr>
          <w:sz w:val="20"/>
          <w:szCs w:val="20"/>
        </w:rPr>
      </w:pPr>
      <w:r w:rsidRPr="00052944">
        <w:rPr>
          <w:b/>
          <w:sz w:val="20"/>
          <w:szCs w:val="20"/>
        </w:rPr>
        <w:t>2.3</w:t>
      </w:r>
      <w:r w:rsidRPr="00052944">
        <w:rPr>
          <w:b/>
          <w:sz w:val="20"/>
          <w:szCs w:val="20"/>
        </w:rPr>
        <w:tab/>
        <w:t>Change Order &amp; Upgrade Fee</w:t>
      </w:r>
      <w:r w:rsidR="00F53E61" w:rsidRPr="00052944">
        <w:rPr>
          <w:b/>
          <w:sz w:val="20"/>
          <w:szCs w:val="20"/>
        </w:rPr>
        <w:t>.</w:t>
      </w:r>
      <w:r w:rsidR="00F53E61" w:rsidRPr="00052944">
        <w:rPr>
          <w:sz w:val="20"/>
          <w:szCs w:val="20"/>
        </w:rPr>
        <w:t xml:space="preserve"> </w:t>
      </w:r>
      <w:r w:rsidR="004E762E" w:rsidRPr="00052944">
        <w:rPr>
          <w:sz w:val="20"/>
          <w:szCs w:val="20"/>
        </w:rPr>
        <w:t xml:space="preserve">Certain fees will be required when Buyer requests Change Orders or </w:t>
      </w:r>
      <w:r w:rsidR="004E762E" w:rsidRPr="00052944">
        <w:rPr>
          <w:b/>
          <w:sz w:val="20"/>
          <w:szCs w:val="20"/>
        </w:rPr>
        <w:t>NON-STANDARD</w:t>
      </w:r>
      <w:r w:rsidR="004E762E" w:rsidRPr="00052944">
        <w:rPr>
          <w:sz w:val="20"/>
          <w:szCs w:val="20"/>
        </w:rPr>
        <w:t xml:space="preserve"> Upgrades in the unit. The fees payable under this section will be </w:t>
      </w:r>
      <w:r w:rsidR="004E762E" w:rsidRPr="00052944">
        <w:rPr>
          <w:b/>
          <w:sz w:val="20"/>
          <w:szCs w:val="20"/>
        </w:rPr>
        <w:t>IMMEDIATELY NON-REFUNDABLE TO BUYER</w:t>
      </w:r>
      <w:r w:rsidR="004E762E" w:rsidRPr="00052944">
        <w:rPr>
          <w:sz w:val="20"/>
          <w:szCs w:val="20"/>
        </w:rPr>
        <w:t xml:space="preserve"> and will not apply to or reduce the Purchase Price at Closing. All fees must be paid </w:t>
      </w:r>
      <w:r w:rsidR="004E762E" w:rsidRPr="00052944">
        <w:rPr>
          <w:b/>
          <w:sz w:val="20"/>
          <w:szCs w:val="20"/>
        </w:rPr>
        <w:t xml:space="preserve">UP-FRONT, WHEN THE REQUEST IS MADE </w:t>
      </w:r>
      <w:r w:rsidR="004E762E" w:rsidRPr="00052944">
        <w:rPr>
          <w:sz w:val="20"/>
          <w:szCs w:val="20"/>
        </w:rPr>
        <w:t xml:space="preserve">and before the amount of increase to the Purchase Price is determined. If the fee is not paid at the time of request, the request will be deemed denied and Seller shall have no liability with respect to such request. Even if the fee is paid up-front, when the request is made, </w:t>
      </w:r>
      <w:r w:rsidR="004E762E" w:rsidRPr="00052944">
        <w:rPr>
          <w:b/>
          <w:sz w:val="20"/>
          <w:szCs w:val="20"/>
        </w:rPr>
        <w:t xml:space="preserve">ALL SUCH REQUESTS MUST BE APPROVED </w:t>
      </w:r>
      <w:r w:rsidR="004E762E" w:rsidRPr="00052944">
        <w:rPr>
          <w:sz w:val="20"/>
          <w:szCs w:val="20"/>
        </w:rPr>
        <w:t>by Seller</w:t>
      </w:r>
      <w:r w:rsidR="00345CF5" w:rsidRPr="00052944">
        <w:rPr>
          <w:sz w:val="20"/>
          <w:szCs w:val="20"/>
        </w:rPr>
        <w:t xml:space="preserve"> </w:t>
      </w:r>
      <w:r w:rsidR="004E762E" w:rsidRPr="00052944">
        <w:rPr>
          <w:sz w:val="20"/>
          <w:szCs w:val="20"/>
        </w:rPr>
        <w:t>and payment of the fee does not guarantee approval. Change Order Requests must follow the Change Order Process. The additional fees charged are as follows:</w:t>
      </w:r>
    </w:p>
    <w:p w14:paraId="17BFB17C" w14:textId="1B3FB80C" w:rsidR="00DE7A1B" w:rsidRPr="00052944" w:rsidRDefault="004E3308" w:rsidP="008D26B6">
      <w:pPr>
        <w:spacing w:line="240" w:lineRule="auto"/>
        <w:ind w:left="720"/>
        <w:jc w:val="both"/>
        <w:rPr>
          <w:b/>
          <w:sz w:val="20"/>
          <w:szCs w:val="20"/>
        </w:rPr>
      </w:pPr>
      <w:r w:rsidRPr="00052944">
        <w:rPr>
          <w:b/>
          <w:sz w:val="20"/>
          <w:szCs w:val="20"/>
        </w:rPr>
        <w:lastRenderedPageBreak/>
        <w:t>2.3.1</w:t>
      </w:r>
      <w:r w:rsidR="008D26B6" w:rsidRPr="00052944">
        <w:rPr>
          <w:b/>
          <w:sz w:val="20"/>
          <w:szCs w:val="20"/>
        </w:rPr>
        <w:tab/>
      </w:r>
      <w:r w:rsidR="00DE7A1B" w:rsidRPr="00052944">
        <w:rPr>
          <w:b/>
          <w:sz w:val="20"/>
          <w:szCs w:val="20"/>
        </w:rPr>
        <w:t>Standard Change Order Fee</w:t>
      </w:r>
      <w:r w:rsidR="00DE7A1B" w:rsidRPr="00052944">
        <w:rPr>
          <w:sz w:val="20"/>
          <w:szCs w:val="20"/>
        </w:rPr>
        <w:t xml:space="preserve"> – </w:t>
      </w:r>
      <w:r w:rsidR="00DE7A1B" w:rsidRPr="00052944">
        <w:rPr>
          <w:b/>
          <w:sz w:val="20"/>
          <w:szCs w:val="20"/>
        </w:rPr>
        <w:t>$200.00</w:t>
      </w:r>
      <w:r w:rsidR="00DE7A1B" w:rsidRPr="00052944">
        <w:rPr>
          <w:sz w:val="20"/>
          <w:szCs w:val="20"/>
        </w:rPr>
        <w:t xml:space="preserve"> </w:t>
      </w:r>
      <w:r w:rsidR="00DE7A1B" w:rsidRPr="00052944">
        <w:rPr>
          <w:b/>
          <w:sz w:val="20"/>
          <w:szCs w:val="20"/>
        </w:rPr>
        <w:t xml:space="preserve">per item </w:t>
      </w:r>
      <w:r w:rsidR="00DE7A1B" w:rsidRPr="00052944">
        <w:rPr>
          <w:sz w:val="20"/>
          <w:szCs w:val="20"/>
        </w:rPr>
        <w:t>– this fee is charged for non-standard requests where no change to the basic structural or floorplan components of the Home is required.</w:t>
      </w:r>
    </w:p>
    <w:p w14:paraId="3549F15E" w14:textId="26C2A58D" w:rsidR="00DE7A1B" w:rsidRPr="00052944" w:rsidRDefault="004E3308" w:rsidP="00C0221D">
      <w:pPr>
        <w:spacing w:line="240" w:lineRule="auto"/>
        <w:ind w:left="720"/>
        <w:jc w:val="both"/>
        <w:rPr>
          <w:b/>
          <w:sz w:val="20"/>
          <w:szCs w:val="20"/>
        </w:rPr>
      </w:pPr>
      <w:r w:rsidRPr="00052944">
        <w:rPr>
          <w:b/>
          <w:sz w:val="20"/>
          <w:szCs w:val="20"/>
        </w:rPr>
        <w:t>2.</w:t>
      </w:r>
      <w:r w:rsidR="00C0221D" w:rsidRPr="00052944">
        <w:rPr>
          <w:b/>
          <w:sz w:val="20"/>
          <w:szCs w:val="20"/>
        </w:rPr>
        <w:t>3.2</w:t>
      </w:r>
      <w:r w:rsidR="00C0221D" w:rsidRPr="00052944">
        <w:rPr>
          <w:b/>
          <w:sz w:val="20"/>
          <w:szCs w:val="20"/>
        </w:rPr>
        <w:tab/>
      </w:r>
      <w:r w:rsidR="00DE7A1B" w:rsidRPr="00052944">
        <w:rPr>
          <w:b/>
          <w:sz w:val="20"/>
          <w:szCs w:val="20"/>
        </w:rPr>
        <w:t xml:space="preserve">Custom Change Order Fee </w:t>
      </w:r>
      <w:r w:rsidR="00DE7A1B" w:rsidRPr="00052944">
        <w:rPr>
          <w:sz w:val="20"/>
          <w:szCs w:val="20"/>
        </w:rPr>
        <w:t xml:space="preserve">– </w:t>
      </w:r>
      <w:r w:rsidR="00DE7A1B" w:rsidRPr="00052944">
        <w:rPr>
          <w:b/>
          <w:sz w:val="20"/>
          <w:szCs w:val="20"/>
        </w:rPr>
        <w:t xml:space="preserve">$500.00 per item </w:t>
      </w:r>
      <w:r w:rsidR="00DE7A1B" w:rsidRPr="00052944">
        <w:rPr>
          <w:sz w:val="20"/>
          <w:szCs w:val="20"/>
        </w:rPr>
        <w:t xml:space="preserve">– this fee is charged for non-standard requests that do require changes to the basic structural or floorplan components of the Home (including, without limitation, change to bathroom location, change to basement or kitchen design, custom color locations, </w:t>
      </w:r>
      <w:del w:id="11" w:author="David Killpack" w:date="2018-12-18T09:56:00Z">
        <w:r w:rsidR="00DE7A1B" w:rsidRPr="00052944" w:rsidDel="003D22E5">
          <w:rPr>
            <w:sz w:val="20"/>
            <w:szCs w:val="20"/>
          </w:rPr>
          <w:delText>changes to exterior design</w:delText>
        </w:r>
      </w:del>
      <w:r w:rsidR="00DE7A1B" w:rsidRPr="00052944">
        <w:rPr>
          <w:sz w:val="20"/>
          <w:szCs w:val="20"/>
        </w:rPr>
        <w:t>, framing, electrical, HVAC, or plumbing components).</w:t>
      </w:r>
    </w:p>
    <w:p w14:paraId="6B021356" w14:textId="54A0B6A9" w:rsidR="00014AE5" w:rsidRPr="00052944" w:rsidRDefault="004E3308" w:rsidP="00AC004A">
      <w:pPr>
        <w:ind w:left="720"/>
        <w:jc w:val="both"/>
        <w:rPr>
          <w:b/>
          <w:sz w:val="20"/>
          <w:szCs w:val="20"/>
        </w:rPr>
      </w:pPr>
      <w:r w:rsidRPr="00052944">
        <w:rPr>
          <w:b/>
          <w:sz w:val="20"/>
          <w:szCs w:val="20"/>
        </w:rPr>
        <w:t>2.</w:t>
      </w:r>
      <w:r w:rsidR="00C0221D" w:rsidRPr="00052944">
        <w:rPr>
          <w:b/>
          <w:sz w:val="20"/>
          <w:szCs w:val="20"/>
        </w:rPr>
        <w:t>3.3</w:t>
      </w:r>
      <w:r w:rsidR="00C0221D" w:rsidRPr="00052944">
        <w:rPr>
          <w:b/>
          <w:sz w:val="20"/>
          <w:szCs w:val="20"/>
        </w:rPr>
        <w:tab/>
      </w:r>
      <w:r w:rsidR="008D26B6" w:rsidRPr="00052944">
        <w:rPr>
          <w:b/>
          <w:sz w:val="20"/>
          <w:szCs w:val="20"/>
        </w:rPr>
        <w:t>RE-DESIGN FEE – $150.00 per hour</w:t>
      </w:r>
      <w:r w:rsidR="008D26B6" w:rsidRPr="00052944">
        <w:rPr>
          <w:sz w:val="20"/>
          <w:szCs w:val="20"/>
        </w:rPr>
        <w:t xml:space="preserve"> – some components of the design for the Home may be able to be re-designed. Buyer must work carefully with Seller’s sales </w:t>
      </w:r>
      <w:r w:rsidR="008C164C" w:rsidRPr="00052944">
        <w:rPr>
          <w:sz w:val="20"/>
          <w:szCs w:val="20"/>
        </w:rPr>
        <w:t>representative</w:t>
      </w:r>
      <w:r w:rsidR="008D26B6" w:rsidRPr="00052944">
        <w:rPr>
          <w:sz w:val="20"/>
          <w:szCs w:val="20"/>
        </w:rPr>
        <w:t xml:space="preserve"> and Seller’s design team to determine which components of the Home can be re-designed. If Buyer requests that a component of the home be re-designed prior to the Options Selection Deadline, no Change Order Fee will be required in addition to the re</w:t>
      </w:r>
      <w:del w:id="12" w:author="David Killpack" w:date="2018-12-18T09:56:00Z">
        <w:r w:rsidR="008D26B6" w:rsidRPr="00052944" w:rsidDel="00266C0F">
          <w:rPr>
            <w:sz w:val="20"/>
            <w:szCs w:val="20"/>
          </w:rPr>
          <w:delText>d</w:delText>
        </w:r>
      </w:del>
      <w:r w:rsidR="008D26B6" w:rsidRPr="00052944">
        <w:rPr>
          <w:sz w:val="20"/>
          <w:szCs w:val="20"/>
        </w:rPr>
        <w:t xml:space="preserve">-design fee. Buyer must deliver a re-design fee equal to one (1) hour before any appointment with a designer will be scheduled, and Seller may require additional deposits before the re-design process is complete. </w:t>
      </w:r>
      <w:r w:rsidR="008D26B6" w:rsidRPr="00052944">
        <w:rPr>
          <w:b/>
          <w:sz w:val="20"/>
          <w:szCs w:val="20"/>
        </w:rPr>
        <w:t xml:space="preserve">UNLESS OTHERWISE AGREED TO BY SELLER, ANY RE-DESIGN REQUESTS WILL NOT AFFECT THE OPTIONS SELECTION DEADLINE OR THE DEADLINE FOR THE </w:t>
      </w:r>
      <w:r w:rsidR="00743E88" w:rsidRPr="00052944">
        <w:rPr>
          <w:b/>
          <w:sz w:val="20"/>
          <w:szCs w:val="20"/>
        </w:rPr>
        <w:t xml:space="preserve">DESIGN </w:t>
      </w:r>
      <w:r w:rsidR="008D26B6" w:rsidRPr="00052944">
        <w:rPr>
          <w:b/>
          <w:sz w:val="20"/>
          <w:szCs w:val="20"/>
        </w:rPr>
        <w:t>MEETING.</w:t>
      </w:r>
    </w:p>
    <w:p w14:paraId="449E5064" w14:textId="12E708CB" w:rsidR="00D97511" w:rsidRPr="00052944" w:rsidRDefault="005755BF" w:rsidP="001328CF">
      <w:pPr>
        <w:pStyle w:val="ListParagraph"/>
        <w:ind w:left="360"/>
        <w:jc w:val="both"/>
        <w:rPr>
          <w:strike/>
          <w:sz w:val="20"/>
          <w:szCs w:val="20"/>
          <w:rPrChange w:id="13" w:author="David Killpack" w:date="2018-12-20T09:43:00Z">
            <w:rPr>
              <w:strike/>
              <w:sz w:val="20"/>
              <w:szCs w:val="20"/>
              <w:highlight w:val="yellow"/>
            </w:rPr>
          </w:rPrChange>
        </w:rPr>
      </w:pPr>
      <w:proofErr w:type="gramStart"/>
      <w:r w:rsidRPr="00052944">
        <w:rPr>
          <w:b/>
          <w:sz w:val="20"/>
          <w:szCs w:val="20"/>
        </w:rPr>
        <w:t xml:space="preserve">2.4 </w:t>
      </w:r>
      <w:r w:rsidR="0013259A" w:rsidRPr="00052944">
        <w:rPr>
          <w:b/>
          <w:sz w:val="20"/>
          <w:szCs w:val="20"/>
        </w:rPr>
        <w:t xml:space="preserve"> </w:t>
      </w:r>
      <w:r w:rsidRPr="00052944">
        <w:rPr>
          <w:b/>
          <w:sz w:val="20"/>
          <w:szCs w:val="20"/>
        </w:rPr>
        <w:t>Location</w:t>
      </w:r>
      <w:proofErr w:type="gramEnd"/>
      <w:r w:rsidRPr="00052944">
        <w:rPr>
          <w:b/>
          <w:sz w:val="20"/>
          <w:szCs w:val="20"/>
        </w:rPr>
        <w:t xml:space="preserve"> </w:t>
      </w:r>
      <w:r w:rsidR="00D97511" w:rsidRPr="00052944">
        <w:rPr>
          <w:b/>
          <w:sz w:val="20"/>
          <w:szCs w:val="20"/>
        </w:rPr>
        <w:t>Premium.</w:t>
      </w:r>
      <w:r w:rsidR="001949F4" w:rsidRPr="00052944">
        <w:rPr>
          <w:sz w:val="20"/>
          <w:szCs w:val="20"/>
        </w:rPr>
        <w:t xml:space="preserve">   </w:t>
      </w:r>
      <w:r w:rsidR="00D97511" w:rsidRPr="00052944">
        <w:rPr>
          <w:sz w:val="20"/>
          <w:szCs w:val="20"/>
        </w:rPr>
        <w:t>Buyer understands and agrees that some Homes in the Project may have views or other characteristics that make such Homes more desirable and, consequently, subject to a premium fee (“</w:t>
      </w:r>
      <w:r w:rsidR="00D97511" w:rsidRPr="00052944">
        <w:rPr>
          <w:b/>
          <w:sz w:val="20"/>
          <w:szCs w:val="20"/>
        </w:rPr>
        <w:t>Premium</w:t>
      </w:r>
      <w:r w:rsidR="00D97511" w:rsidRPr="00052944">
        <w:rPr>
          <w:sz w:val="20"/>
          <w:szCs w:val="20"/>
        </w:rPr>
        <w:t xml:space="preserve">”). Seller shall notify Buyer at the time Buyer signs the Contract whether a </w:t>
      </w:r>
      <w:r w:rsidRPr="00052944">
        <w:rPr>
          <w:sz w:val="20"/>
          <w:szCs w:val="20"/>
        </w:rPr>
        <w:t xml:space="preserve">Location </w:t>
      </w:r>
      <w:r w:rsidR="00D97511" w:rsidRPr="00052944">
        <w:rPr>
          <w:sz w:val="20"/>
          <w:szCs w:val="20"/>
        </w:rPr>
        <w:t xml:space="preserve">Premium is applicable to Buyer’s Home. Buyer understands and agrees that the </w:t>
      </w:r>
      <w:r w:rsidRPr="00052944">
        <w:rPr>
          <w:sz w:val="20"/>
          <w:szCs w:val="20"/>
        </w:rPr>
        <w:t>Location</w:t>
      </w:r>
      <w:r w:rsidRPr="00052944">
        <w:rPr>
          <w:sz w:val="20"/>
          <w:szCs w:val="20"/>
          <w:u w:val="double"/>
        </w:rPr>
        <w:t xml:space="preserve"> </w:t>
      </w:r>
      <w:r w:rsidR="00D97511" w:rsidRPr="00052944">
        <w:rPr>
          <w:sz w:val="20"/>
          <w:szCs w:val="20"/>
        </w:rPr>
        <w:t xml:space="preserve">Premium will increase the Purchase Price. </w:t>
      </w:r>
      <w:del w:id="14" w:author="David Killpack" w:date="2018-12-18T09:56:00Z">
        <w:r w:rsidR="00D97511" w:rsidRPr="00052944" w:rsidDel="00266C0F">
          <w:rPr>
            <w:sz w:val="20"/>
            <w:szCs w:val="20"/>
          </w:rPr>
          <w:delText xml:space="preserve">When finalized, the Options selected by Buyer will be </w:delText>
        </w:r>
        <w:r w:rsidR="00030940" w:rsidRPr="00052944" w:rsidDel="00266C0F">
          <w:rPr>
            <w:sz w:val="20"/>
            <w:szCs w:val="20"/>
          </w:rPr>
          <w:delText>included in</w:delText>
        </w:r>
        <w:r w:rsidR="00030940" w:rsidRPr="00052944" w:rsidDel="00266C0F">
          <w:rPr>
            <w:sz w:val="20"/>
            <w:szCs w:val="20"/>
            <w:u w:val="double"/>
          </w:rPr>
          <w:delText xml:space="preserve"> </w:delText>
        </w:r>
        <w:r w:rsidR="00D97511" w:rsidRPr="00052944" w:rsidDel="00266C0F">
          <w:rPr>
            <w:sz w:val="20"/>
            <w:szCs w:val="20"/>
          </w:rPr>
          <w:delText>this Contract</w:delText>
        </w:r>
        <w:r w:rsidR="00030940" w:rsidRPr="00052944" w:rsidDel="00266C0F">
          <w:rPr>
            <w:sz w:val="20"/>
            <w:szCs w:val="20"/>
          </w:rPr>
          <w:delText>.</w:delText>
        </w:r>
        <w:r w:rsidR="00D97511" w:rsidRPr="00052944" w:rsidDel="00266C0F">
          <w:rPr>
            <w:sz w:val="20"/>
            <w:szCs w:val="20"/>
          </w:rPr>
          <w:delText xml:space="preserve"> </w:delText>
        </w:r>
      </w:del>
    </w:p>
    <w:p w14:paraId="501378CF" w14:textId="77777777" w:rsidR="00030940" w:rsidRPr="00052944" w:rsidRDefault="00030940" w:rsidP="00030940">
      <w:pPr>
        <w:pStyle w:val="ListParagraph"/>
        <w:ind w:left="360"/>
        <w:jc w:val="both"/>
        <w:rPr>
          <w:strike/>
          <w:sz w:val="20"/>
          <w:szCs w:val="20"/>
          <w:rPrChange w:id="15" w:author="David Killpack" w:date="2018-12-20T09:43:00Z">
            <w:rPr>
              <w:strike/>
              <w:sz w:val="20"/>
              <w:szCs w:val="20"/>
              <w:highlight w:val="yellow"/>
            </w:rPr>
          </w:rPrChange>
        </w:rPr>
      </w:pPr>
    </w:p>
    <w:p w14:paraId="536AEABA" w14:textId="77777777" w:rsidR="00D359F4" w:rsidRPr="00052944" w:rsidRDefault="008C2B1D" w:rsidP="00FE784F">
      <w:pPr>
        <w:pStyle w:val="ListParagraph"/>
        <w:numPr>
          <w:ilvl w:val="0"/>
          <w:numId w:val="1"/>
        </w:numPr>
        <w:ind w:left="0" w:firstLine="0"/>
        <w:jc w:val="both"/>
        <w:rPr>
          <w:b/>
          <w:sz w:val="20"/>
          <w:szCs w:val="20"/>
        </w:rPr>
      </w:pPr>
      <w:r w:rsidRPr="00052944">
        <w:rPr>
          <w:b/>
          <w:sz w:val="20"/>
          <w:szCs w:val="20"/>
        </w:rPr>
        <w:t>EXISTING HOME SALE CONTINGENCY</w:t>
      </w:r>
      <w:r w:rsidR="00D359F4" w:rsidRPr="00052944">
        <w:rPr>
          <w:b/>
          <w:sz w:val="20"/>
          <w:szCs w:val="20"/>
        </w:rPr>
        <w:t>.</w:t>
      </w:r>
      <w:r w:rsidRPr="00052944">
        <w:rPr>
          <w:b/>
          <w:sz w:val="20"/>
          <w:szCs w:val="20"/>
        </w:rPr>
        <w:t xml:space="preserve"> </w:t>
      </w:r>
      <w:r w:rsidRPr="00052944">
        <w:rPr>
          <w:sz w:val="20"/>
          <w:szCs w:val="20"/>
        </w:rPr>
        <w:t>If Buyer and Seller have signed a Sale of Existing Home Contingency Addendum (“</w:t>
      </w:r>
      <w:r w:rsidRPr="00052944">
        <w:rPr>
          <w:b/>
          <w:sz w:val="20"/>
          <w:szCs w:val="20"/>
        </w:rPr>
        <w:t>Contingency Addendum</w:t>
      </w:r>
      <w:r w:rsidRPr="00052944">
        <w:rPr>
          <w:sz w:val="20"/>
          <w:szCs w:val="20"/>
        </w:rPr>
        <w:t xml:space="preserve">”), Buyer’s and Seller’s respective duties under this Contract are contingent on the terms and conditions of the Contingency Addendum being satisfied and </w:t>
      </w:r>
      <w:r w:rsidR="0088609F" w:rsidRPr="00052944">
        <w:rPr>
          <w:sz w:val="20"/>
          <w:szCs w:val="20"/>
        </w:rPr>
        <w:t>this</w:t>
      </w:r>
      <w:r w:rsidRPr="00052944">
        <w:rPr>
          <w:sz w:val="20"/>
          <w:szCs w:val="20"/>
        </w:rPr>
        <w:t xml:space="preserve"> Contract not being canceled pursuant to a right provided in the Contingency Addendum.</w:t>
      </w:r>
    </w:p>
    <w:p w14:paraId="47BBCAC5" w14:textId="77777777" w:rsidR="001603FA" w:rsidRPr="00052944" w:rsidRDefault="001603FA" w:rsidP="001603FA">
      <w:pPr>
        <w:pStyle w:val="ListParagraph"/>
        <w:ind w:left="0"/>
        <w:jc w:val="both"/>
        <w:rPr>
          <w:b/>
          <w:sz w:val="20"/>
          <w:szCs w:val="20"/>
        </w:rPr>
      </w:pPr>
    </w:p>
    <w:p w14:paraId="0A5EC24F" w14:textId="48CF1491" w:rsidR="00FE784F" w:rsidRPr="00052944" w:rsidRDefault="002B0F1C" w:rsidP="00FE784F">
      <w:pPr>
        <w:pStyle w:val="ListParagraph"/>
        <w:numPr>
          <w:ilvl w:val="0"/>
          <w:numId w:val="1"/>
        </w:numPr>
        <w:ind w:left="0" w:firstLine="0"/>
        <w:jc w:val="both"/>
        <w:rPr>
          <w:b/>
          <w:sz w:val="20"/>
          <w:szCs w:val="20"/>
        </w:rPr>
      </w:pPr>
      <w:r w:rsidRPr="00052944">
        <w:rPr>
          <w:b/>
          <w:sz w:val="20"/>
          <w:szCs w:val="20"/>
        </w:rPr>
        <w:t>B</w:t>
      </w:r>
      <w:r w:rsidR="005A27CA" w:rsidRPr="00052944">
        <w:rPr>
          <w:b/>
          <w:sz w:val="20"/>
          <w:szCs w:val="20"/>
        </w:rPr>
        <w:t>UYER’S DUE DILIGENCE PERIOD</w:t>
      </w:r>
      <w:r w:rsidR="00846126" w:rsidRPr="00052944">
        <w:rPr>
          <w:b/>
          <w:sz w:val="20"/>
          <w:szCs w:val="20"/>
        </w:rPr>
        <w:t>.</w:t>
      </w:r>
      <w:r w:rsidR="00E75907" w:rsidRPr="00052944">
        <w:rPr>
          <w:sz w:val="20"/>
          <w:szCs w:val="20"/>
        </w:rPr>
        <w:t xml:space="preserve"> Buyer shall have a period continuing for fourteen (1</w:t>
      </w:r>
      <w:r w:rsidR="009316F8" w:rsidRPr="00052944">
        <w:rPr>
          <w:sz w:val="20"/>
          <w:szCs w:val="20"/>
        </w:rPr>
        <w:t>4</w:t>
      </w:r>
      <w:r w:rsidR="00E75907" w:rsidRPr="00052944">
        <w:rPr>
          <w:sz w:val="20"/>
          <w:szCs w:val="20"/>
        </w:rPr>
        <w:t>) calendar days</w:t>
      </w:r>
      <w:r w:rsidR="007E2102" w:rsidRPr="00052944">
        <w:rPr>
          <w:sz w:val="20"/>
          <w:szCs w:val="20"/>
        </w:rPr>
        <w:t xml:space="preserve"> </w:t>
      </w:r>
      <w:r w:rsidR="000E2E6F" w:rsidRPr="00052944">
        <w:rPr>
          <w:sz w:val="20"/>
          <w:szCs w:val="20"/>
        </w:rPr>
        <w:t>after the</w:t>
      </w:r>
      <w:r w:rsidR="00E75907" w:rsidRPr="00052944">
        <w:rPr>
          <w:sz w:val="20"/>
          <w:szCs w:val="20"/>
        </w:rPr>
        <w:t xml:space="preserve"> Acceptance </w:t>
      </w:r>
      <w:r w:rsidR="000E2E6F" w:rsidRPr="00052944">
        <w:rPr>
          <w:sz w:val="20"/>
          <w:szCs w:val="20"/>
        </w:rPr>
        <w:t xml:space="preserve">Date </w:t>
      </w:r>
      <w:r w:rsidR="00E75907" w:rsidRPr="00052944">
        <w:rPr>
          <w:sz w:val="20"/>
          <w:szCs w:val="20"/>
        </w:rPr>
        <w:t>(“</w:t>
      </w:r>
      <w:r w:rsidR="00E75907" w:rsidRPr="00052944">
        <w:rPr>
          <w:b/>
          <w:sz w:val="20"/>
          <w:szCs w:val="20"/>
        </w:rPr>
        <w:t>Due Diligence Period</w:t>
      </w:r>
      <w:r w:rsidR="00E75907" w:rsidRPr="00052944">
        <w:rPr>
          <w:sz w:val="20"/>
          <w:szCs w:val="20"/>
        </w:rPr>
        <w:t xml:space="preserve">”) </w:t>
      </w:r>
      <w:r w:rsidR="007E2102" w:rsidRPr="00052944">
        <w:rPr>
          <w:sz w:val="20"/>
          <w:szCs w:val="20"/>
        </w:rPr>
        <w:t>(which shall be deemed to end at 4:00 PM of the 14</w:t>
      </w:r>
      <w:r w:rsidR="007E2102" w:rsidRPr="00052944">
        <w:rPr>
          <w:sz w:val="20"/>
          <w:szCs w:val="20"/>
          <w:vertAlign w:val="superscript"/>
        </w:rPr>
        <w:t>th</w:t>
      </w:r>
      <w:r w:rsidR="007E2102" w:rsidRPr="00052944">
        <w:rPr>
          <w:sz w:val="20"/>
          <w:szCs w:val="20"/>
        </w:rPr>
        <w:t xml:space="preserve"> day) </w:t>
      </w:r>
      <w:r w:rsidR="00E75907" w:rsidRPr="00052944">
        <w:rPr>
          <w:sz w:val="20"/>
          <w:szCs w:val="20"/>
        </w:rPr>
        <w:t xml:space="preserve">to </w:t>
      </w:r>
      <w:r w:rsidR="00486FB4" w:rsidRPr="00052944">
        <w:rPr>
          <w:sz w:val="20"/>
          <w:szCs w:val="20"/>
        </w:rPr>
        <w:t xml:space="preserve">obtain a </w:t>
      </w:r>
      <w:r w:rsidR="00812881" w:rsidRPr="00052944">
        <w:rPr>
          <w:sz w:val="20"/>
          <w:szCs w:val="20"/>
        </w:rPr>
        <w:t>Loan Commitment Letter</w:t>
      </w:r>
      <w:r w:rsidR="00486FB4" w:rsidRPr="00052944">
        <w:rPr>
          <w:sz w:val="20"/>
          <w:szCs w:val="20"/>
        </w:rPr>
        <w:t xml:space="preserve"> </w:t>
      </w:r>
      <w:r w:rsidR="00FF07D2" w:rsidRPr="00052944">
        <w:rPr>
          <w:sz w:val="20"/>
          <w:szCs w:val="20"/>
        </w:rPr>
        <w:t>described</w:t>
      </w:r>
      <w:r w:rsidR="00812881" w:rsidRPr="00052944">
        <w:rPr>
          <w:sz w:val="20"/>
          <w:szCs w:val="20"/>
        </w:rPr>
        <w:t xml:space="preserve"> in </w:t>
      </w:r>
      <w:r w:rsidR="00812881" w:rsidRPr="00052944">
        <w:rPr>
          <w:b/>
          <w:sz w:val="20"/>
          <w:szCs w:val="20"/>
        </w:rPr>
        <w:t>Section 5</w:t>
      </w:r>
      <w:r w:rsidR="00AA2FA9" w:rsidRPr="00052944">
        <w:rPr>
          <w:sz w:val="20"/>
          <w:szCs w:val="20"/>
        </w:rPr>
        <w:t xml:space="preserve">, </w:t>
      </w:r>
      <w:r w:rsidR="00B162C6" w:rsidRPr="00052944">
        <w:rPr>
          <w:sz w:val="20"/>
          <w:szCs w:val="20"/>
        </w:rPr>
        <w:t xml:space="preserve">and </w:t>
      </w:r>
      <w:r w:rsidR="00486FB4" w:rsidRPr="00052944">
        <w:rPr>
          <w:sz w:val="20"/>
          <w:szCs w:val="20"/>
        </w:rPr>
        <w:t xml:space="preserve">to </w:t>
      </w:r>
      <w:r w:rsidR="00E75907" w:rsidRPr="00052944">
        <w:rPr>
          <w:sz w:val="20"/>
          <w:szCs w:val="20"/>
        </w:rPr>
        <w:t xml:space="preserve">conduct the investigations provided for in this </w:t>
      </w:r>
      <w:r w:rsidR="00E75907" w:rsidRPr="00052944">
        <w:rPr>
          <w:b/>
          <w:sz w:val="20"/>
          <w:szCs w:val="20"/>
        </w:rPr>
        <w:t xml:space="preserve">Section </w:t>
      </w:r>
      <w:r w:rsidR="00946030" w:rsidRPr="00052944">
        <w:rPr>
          <w:b/>
          <w:sz w:val="20"/>
          <w:szCs w:val="20"/>
        </w:rPr>
        <w:t>4</w:t>
      </w:r>
      <w:r w:rsidR="00486FB4" w:rsidRPr="00052944">
        <w:rPr>
          <w:sz w:val="20"/>
          <w:szCs w:val="20"/>
        </w:rPr>
        <w:t xml:space="preserve"> </w:t>
      </w:r>
      <w:r w:rsidR="00E75907" w:rsidRPr="00052944">
        <w:rPr>
          <w:sz w:val="20"/>
          <w:szCs w:val="20"/>
        </w:rPr>
        <w:t>and to exercise the rights provided herein.</w:t>
      </w:r>
      <w:r w:rsidR="00956AF4" w:rsidRPr="00052944">
        <w:rPr>
          <w:sz w:val="20"/>
          <w:szCs w:val="20"/>
        </w:rPr>
        <w:t xml:space="preserve"> The Due Diligence Period shall be deemed to end at 4:00 PM on the 14</w:t>
      </w:r>
      <w:r w:rsidR="00956AF4" w:rsidRPr="00052944">
        <w:rPr>
          <w:sz w:val="20"/>
          <w:szCs w:val="20"/>
          <w:vertAlign w:val="superscript"/>
        </w:rPr>
        <w:t>th</w:t>
      </w:r>
      <w:r w:rsidR="00956AF4" w:rsidRPr="00052944">
        <w:rPr>
          <w:sz w:val="20"/>
          <w:szCs w:val="20"/>
        </w:rPr>
        <w:t xml:space="preserve"> day after the Acceptance Date.</w:t>
      </w:r>
    </w:p>
    <w:p w14:paraId="705102E6" w14:textId="77777777" w:rsidR="001603FA" w:rsidRPr="00052944" w:rsidRDefault="001603FA" w:rsidP="001603FA">
      <w:pPr>
        <w:pStyle w:val="ListParagraph"/>
        <w:ind w:left="360"/>
        <w:jc w:val="both"/>
        <w:rPr>
          <w:sz w:val="20"/>
          <w:szCs w:val="20"/>
        </w:rPr>
      </w:pPr>
    </w:p>
    <w:p w14:paraId="6EE92637" w14:textId="5C2B4862" w:rsidR="00FE784F" w:rsidRPr="00052944" w:rsidRDefault="00FE784F" w:rsidP="00541874">
      <w:pPr>
        <w:pStyle w:val="ListParagraph"/>
        <w:numPr>
          <w:ilvl w:val="1"/>
          <w:numId w:val="5"/>
        </w:numPr>
        <w:ind w:left="360" w:firstLine="0"/>
        <w:jc w:val="both"/>
        <w:rPr>
          <w:sz w:val="20"/>
          <w:szCs w:val="20"/>
        </w:rPr>
      </w:pPr>
      <w:r w:rsidRPr="00052944">
        <w:rPr>
          <w:b/>
          <w:sz w:val="20"/>
          <w:szCs w:val="20"/>
        </w:rPr>
        <w:t>Buyer’s Obligation to Conduct Investigations.</w:t>
      </w:r>
      <w:r w:rsidRPr="00052944">
        <w:rPr>
          <w:sz w:val="20"/>
          <w:szCs w:val="20"/>
        </w:rPr>
        <w:t xml:space="preserve"> </w:t>
      </w:r>
      <w:r w:rsidR="0088609F" w:rsidRPr="00052944">
        <w:rPr>
          <w:sz w:val="20"/>
          <w:szCs w:val="20"/>
        </w:rPr>
        <w:t xml:space="preserve"> </w:t>
      </w:r>
      <w:r w:rsidRPr="00052944">
        <w:rPr>
          <w:sz w:val="20"/>
          <w:szCs w:val="20"/>
        </w:rPr>
        <w:t>Buyer is responsible to perform all due diligence which Buyer deems necessary and appropriate for Buyer to make an informed decision to purchase the Property including, but not limited to: reviewing the location of the Property and the terms of the applicable plat; assessing easements and rights of way on or affecting the Property; determining applicable setback requirements; reviewing the CC&amp;Rs and title reports; examining proposed layouts for the community;</w:t>
      </w:r>
      <w:r w:rsidR="0088609F" w:rsidRPr="00052944">
        <w:rPr>
          <w:sz w:val="20"/>
          <w:szCs w:val="20"/>
        </w:rPr>
        <w:t xml:space="preserve"> analyzing neighboring properties and uses; utility services; Seller’s Disclosures; </w:t>
      </w:r>
      <w:r w:rsidR="002930DD" w:rsidRPr="00052944">
        <w:rPr>
          <w:sz w:val="20"/>
          <w:szCs w:val="20"/>
        </w:rPr>
        <w:t>Eagle Mountain City</w:t>
      </w:r>
      <w:r w:rsidR="0088609F" w:rsidRPr="00052944">
        <w:rPr>
          <w:sz w:val="20"/>
          <w:szCs w:val="20"/>
          <w:u w:val="double"/>
        </w:rPr>
        <w:t xml:space="preserve"> </w:t>
      </w:r>
      <w:r w:rsidR="0088609F" w:rsidRPr="00052944">
        <w:rPr>
          <w:sz w:val="20"/>
          <w:szCs w:val="20"/>
        </w:rPr>
        <w:t xml:space="preserve">standards, laws, and </w:t>
      </w:r>
      <w:r w:rsidR="00543FC7" w:rsidRPr="00052944">
        <w:rPr>
          <w:sz w:val="20"/>
          <w:szCs w:val="20"/>
        </w:rPr>
        <w:t>requirements</w:t>
      </w:r>
      <w:r w:rsidR="0088609F" w:rsidRPr="00052944">
        <w:rPr>
          <w:sz w:val="20"/>
          <w:szCs w:val="20"/>
        </w:rPr>
        <w:t>;</w:t>
      </w:r>
      <w:r w:rsidRPr="00052944">
        <w:rPr>
          <w:sz w:val="20"/>
          <w:szCs w:val="20"/>
        </w:rPr>
        <w:t xml:space="preserve"> and reviewing applicable zoning and building laws and regulations.</w:t>
      </w:r>
    </w:p>
    <w:p w14:paraId="016C0525" w14:textId="77777777" w:rsidR="001603FA" w:rsidRPr="00052944" w:rsidRDefault="001603FA" w:rsidP="001603FA">
      <w:pPr>
        <w:pStyle w:val="ListParagraph"/>
        <w:ind w:left="360"/>
        <w:jc w:val="both"/>
        <w:rPr>
          <w:b/>
          <w:sz w:val="20"/>
          <w:szCs w:val="20"/>
        </w:rPr>
      </w:pPr>
    </w:p>
    <w:p w14:paraId="280E04FB" w14:textId="162724EA" w:rsidR="00465F67" w:rsidRPr="00052944" w:rsidRDefault="00FE784F" w:rsidP="00541874">
      <w:pPr>
        <w:pStyle w:val="ListParagraph"/>
        <w:numPr>
          <w:ilvl w:val="1"/>
          <w:numId w:val="5"/>
        </w:numPr>
        <w:ind w:left="360" w:firstLine="0"/>
        <w:jc w:val="both"/>
        <w:rPr>
          <w:b/>
          <w:sz w:val="20"/>
          <w:szCs w:val="20"/>
        </w:rPr>
      </w:pPr>
      <w:r w:rsidRPr="00052944">
        <w:rPr>
          <w:b/>
          <w:sz w:val="20"/>
          <w:szCs w:val="20"/>
        </w:rPr>
        <w:t>Due Diligence Materials.</w:t>
      </w:r>
      <w:r w:rsidR="00E05395" w:rsidRPr="00052944">
        <w:rPr>
          <w:sz w:val="20"/>
          <w:szCs w:val="20"/>
        </w:rPr>
        <w:t xml:space="preserve"> Buyer must make an independent investigation of the Property. Any materials provided by Seller are for Buyer’s convenience only, and Seller makes no representation about the completeness, accuracy, or timeliness of such materials.</w:t>
      </w:r>
      <w:r w:rsidR="0088609F" w:rsidRPr="00052944">
        <w:rPr>
          <w:sz w:val="20"/>
          <w:szCs w:val="20"/>
        </w:rPr>
        <w:t xml:space="preserve">  Buyer acknowledges and agrees that </w:t>
      </w:r>
      <w:r w:rsidR="0088609F" w:rsidRPr="00052944">
        <w:rPr>
          <w:b/>
          <w:caps/>
          <w:sz w:val="20"/>
          <w:szCs w:val="20"/>
        </w:rPr>
        <w:t xml:space="preserve">Buyer may </w:t>
      </w:r>
      <w:r w:rsidR="0088609F" w:rsidRPr="00052944">
        <w:rPr>
          <w:b/>
          <w:caps/>
          <w:sz w:val="20"/>
          <w:szCs w:val="20"/>
          <w:u w:val="single"/>
        </w:rPr>
        <w:t>not</w:t>
      </w:r>
      <w:r w:rsidR="0088609F" w:rsidRPr="00052944">
        <w:rPr>
          <w:b/>
          <w:caps/>
          <w:sz w:val="20"/>
          <w:szCs w:val="20"/>
        </w:rPr>
        <w:t xml:space="preserve"> rely on any oral statements or verbal representations from Seller or Seller’s sales </w:t>
      </w:r>
      <w:r w:rsidR="00E002FF" w:rsidRPr="00052944">
        <w:rPr>
          <w:b/>
          <w:caps/>
          <w:sz w:val="20"/>
          <w:szCs w:val="20"/>
        </w:rPr>
        <w:t>REPRESENTATIVES</w:t>
      </w:r>
      <w:r w:rsidR="0088609F" w:rsidRPr="00052944">
        <w:rPr>
          <w:b/>
          <w:sz w:val="20"/>
          <w:szCs w:val="20"/>
        </w:rPr>
        <w:t>.</w:t>
      </w:r>
      <w:r w:rsidR="0088609F" w:rsidRPr="00052944">
        <w:rPr>
          <w:sz w:val="20"/>
          <w:szCs w:val="20"/>
        </w:rPr>
        <w:t xml:space="preserve">  Buyer may rely only on written statements and written information approved and provided by Seller.  </w:t>
      </w:r>
    </w:p>
    <w:p w14:paraId="3CE1CEED" w14:textId="77777777" w:rsidR="001603FA" w:rsidRPr="00052944" w:rsidRDefault="001603FA" w:rsidP="001603FA">
      <w:pPr>
        <w:pStyle w:val="ListParagraph"/>
        <w:ind w:left="360"/>
        <w:jc w:val="both"/>
        <w:rPr>
          <w:b/>
          <w:sz w:val="20"/>
          <w:szCs w:val="20"/>
        </w:rPr>
      </w:pPr>
    </w:p>
    <w:p w14:paraId="3DCC32DA" w14:textId="77777777" w:rsidR="00846126" w:rsidRPr="00052944" w:rsidRDefault="00846126" w:rsidP="00541874">
      <w:pPr>
        <w:pStyle w:val="ListParagraph"/>
        <w:numPr>
          <w:ilvl w:val="1"/>
          <w:numId w:val="5"/>
        </w:numPr>
        <w:ind w:left="360" w:firstLine="0"/>
        <w:jc w:val="both"/>
        <w:rPr>
          <w:b/>
          <w:sz w:val="20"/>
          <w:szCs w:val="20"/>
        </w:rPr>
      </w:pPr>
      <w:r w:rsidRPr="00052944">
        <w:rPr>
          <w:b/>
          <w:sz w:val="20"/>
          <w:szCs w:val="20"/>
        </w:rPr>
        <w:t>Survey</w:t>
      </w:r>
      <w:r w:rsidR="00D359F4" w:rsidRPr="00052944">
        <w:rPr>
          <w:b/>
          <w:sz w:val="20"/>
          <w:szCs w:val="20"/>
        </w:rPr>
        <w:t xml:space="preserve"> and Other Materials</w:t>
      </w:r>
      <w:r w:rsidRPr="00052944">
        <w:rPr>
          <w:b/>
          <w:sz w:val="20"/>
          <w:szCs w:val="20"/>
        </w:rPr>
        <w:t>.</w:t>
      </w:r>
      <w:r w:rsidR="00E05395" w:rsidRPr="00052944">
        <w:rPr>
          <w:b/>
          <w:sz w:val="20"/>
          <w:szCs w:val="20"/>
        </w:rPr>
        <w:t xml:space="preserve"> </w:t>
      </w:r>
      <w:r w:rsidR="00E05395" w:rsidRPr="00052944">
        <w:rPr>
          <w:sz w:val="20"/>
          <w:szCs w:val="20"/>
        </w:rPr>
        <w:t xml:space="preserve">Buyer shall be solely responsible to pay all costs for any survey desired by Buyer. In the event of any conflict between the legal description of the Property set forth in the deed delivered to Buyer at Closing and any survey stakes or pins that may be located on the property at Closing, the legal description set forth in the deed shall control. </w:t>
      </w:r>
      <w:r w:rsidR="00465F67" w:rsidRPr="00052944">
        <w:rPr>
          <w:sz w:val="20"/>
          <w:szCs w:val="20"/>
        </w:rPr>
        <w:t xml:space="preserve">At Seller’s request, </w:t>
      </w:r>
      <w:r w:rsidR="00E05395" w:rsidRPr="00052944">
        <w:rPr>
          <w:sz w:val="20"/>
          <w:szCs w:val="20"/>
        </w:rPr>
        <w:t>Buyer agrees to confirm that all survey pins are in place on the Property. After Closing, Buyer will be solely responsible for maintaining and preserving the survey pins for the Property</w:t>
      </w:r>
      <w:r w:rsidR="00E05395" w:rsidRPr="00052944">
        <w:rPr>
          <w:b/>
          <w:sz w:val="20"/>
          <w:szCs w:val="20"/>
        </w:rPr>
        <w:t>.</w:t>
      </w:r>
    </w:p>
    <w:p w14:paraId="0A5427D8" w14:textId="4D863794" w:rsidR="00F9332A" w:rsidRDefault="00F9332A" w:rsidP="001603FA">
      <w:pPr>
        <w:pStyle w:val="ListParagraph"/>
        <w:ind w:left="360"/>
        <w:jc w:val="both"/>
        <w:rPr>
          <w:sz w:val="20"/>
          <w:szCs w:val="20"/>
        </w:rPr>
      </w:pPr>
    </w:p>
    <w:p w14:paraId="310F065A" w14:textId="28737F84" w:rsidR="00052944" w:rsidRDefault="00052944" w:rsidP="001603FA">
      <w:pPr>
        <w:pStyle w:val="ListParagraph"/>
        <w:ind w:left="360"/>
        <w:jc w:val="both"/>
        <w:rPr>
          <w:sz w:val="20"/>
          <w:szCs w:val="20"/>
        </w:rPr>
      </w:pPr>
    </w:p>
    <w:p w14:paraId="71EFB61A" w14:textId="77777777" w:rsidR="00052944" w:rsidRPr="00052944" w:rsidRDefault="00052944" w:rsidP="001603FA">
      <w:pPr>
        <w:pStyle w:val="ListParagraph"/>
        <w:ind w:left="360"/>
        <w:jc w:val="both"/>
        <w:rPr>
          <w:sz w:val="20"/>
          <w:szCs w:val="20"/>
        </w:rPr>
      </w:pPr>
    </w:p>
    <w:p w14:paraId="4E95F4D5" w14:textId="77777777" w:rsidR="00E75907" w:rsidRPr="00052944" w:rsidRDefault="00461D95" w:rsidP="00541874">
      <w:pPr>
        <w:pStyle w:val="ListParagraph"/>
        <w:numPr>
          <w:ilvl w:val="1"/>
          <w:numId w:val="5"/>
        </w:numPr>
        <w:ind w:left="360" w:firstLine="0"/>
        <w:jc w:val="both"/>
        <w:rPr>
          <w:sz w:val="20"/>
          <w:szCs w:val="20"/>
        </w:rPr>
      </w:pPr>
      <w:r w:rsidRPr="00052944">
        <w:rPr>
          <w:b/>
          <w:sz w:val="20"/>
          <w:szCs w:val="20"/>
        </w:rPr>
        <w:t>Buyer’s Right t</w:t>
      </w:r>
      <w:r w:rsidR="008A3BC9" w:rsidRPr="00052944">
        <w:rPr>
          <w:b/>
          <w:sz w:val="20"/>
          <w:szCs w:val="20"/>
        </w:rPr>
        <w:t>o Cancel During Due Diligence Period.</w:t>
      </w:r>
      <w:r w:rsidR="008A3BC9" w:rsidRPr="00052944">
        <w:rPr>
          <w:sz w:val="20"/>
          <w:szCs w:val="20"/>
        </w:rPr>
        <w:t xml:space="preserve"> </w:t>
      </w:r>
    </w:p>
    <w:p w14:paraId="69DE694A" w14:textId="77777777" w:rsidR="001603FA" w:rsidRPr="00052944" w:rsidRDefault="001603FA" w:rsidP="001603FA">
      <w:pPr>
        <w:pStyle w:val="ListParagraph"/>
        <w:jc w:val="both"/>
        <w:rPr>
          <w:sz w:val="20"/>
          <w:szCs w:val="20"/>
        </w:rPr>
      </w:pPr>
    </w:p>
    <w:p w14:paraId="147A3AE4" w14:textId="77777777" w:rsidR="00E75907" w:rsidRPr="00052944" w:rsidRDefault="008A3BC9" w:rsidP="00541874">
      <w:pPr>
        <w:pStyle w:val="ListParagraph"/>
        <w:numPr>
          <w:ilvl w:val="2"/>
          <w:numId w:val="5"/>
        </w:numPr>
        <w:ind w:left="720" w:firstLine="0"/>
        <w:jc w:val="both"/>
        <w:rPr>
          <w:b/>
          <w:caps/>
          <w:sz w:val="20"/>
          <w:szCs w:val="20"/>
        </w:rPr>
      </w:pPr>
      <w:r w:rsidRPr="00052944">
        <w:rPr>
          <w:sz w:val="20"/>
          <w:szCs w:val="20"/>
        </w:rPr>
        <w:t xml:space="preserve">Buyer may </w:t>
      </w:r>
      <w:r w:rsidR="00E75907" w:rsidRPr="00052944">
        <w:rPr>
          <w:sz w:val="20"/>
          <w:szCs w:val="20"/>
        </w:rPr>
        <w:t>terminate</w:t>
      </w:r>
      <w:r w:rsidRPr="00052944">
        <w:rPr>
          <w:sz w:val="20"/>
          <w:szCs w:val="20"/>
        </w:rPr>
        <w:t xml:space="preserve"> this Contract for any reason within </w:t>
      </w:r>
      <w:r w:rsidR="00E75907" w:rsidRPr="00052944">
        <w:rPr>
          <w:sz w:val="20"/>
          <w:szCs w:val="20"/>
        </w:rPr>
        <w:t>the Due Diligence Period</w:t>
      </w:r>
      <w:r w:rsidRPr="00052944">
        <w:rPr>
          <w:sz w:val="20"/>
          <w:szCs w:val="20"/>
        </w:rPr>
        <w:t xml:space="preserve">; provided, however, that to be effective, </w:t>
      </w:r>
      <w:r w:rsidRPr="00052944">
        <w:rPr>
          <w:b/>
          <w:caps/>
          <w:sz w:val="20"/>
          <w:szCs w:val="20"/>
        </w:rPr>
        <w:t xml:space="preserve">such written </w:t>
      </w:r>
      <w:r w:rsidR="00E75907" w:rsidRPr="00052944">
        <w:rPr>
          <w:b/>
          <w:caps/>
          <w:sz w:val="20"/>
          <w:szCs w:val="20"/>
        </w:rPr>
        <w:t>termination</w:t>
      </w:r>
      <w:r w:rsidRPr="00052944">
        <w:rPr>
          <w:b/>
          <w:caps/>
          <w:sz w:val="20"/>
          <w:szCs w:val="20"/>
        </w:rPr>
        <w:t xml:space="preserve"> notice</w:t>
      </w:r>
      <w:r w:rsidRPr="00052944">
        <w:rPr>
          <w:sz w:val="20"/>
          <w:szCs w:val="20"/>
        </w:rPr>
        <w:t xml:space="preserve"> </w:t>
      </w:r>
      <w:r w:rsidRPr="00052944">
        <w:rPr>
          <w:b/>
          <w:caps/>
          <w:sz w:val="20"/>
          <w:szCs w:val="20"/>
        </w:rPr>
        <w:t>must be received by Seller prior to the expiration of the Due Diligence Period.</w:t>
      </w:r>
    </w:p>
    <w:p w14:paraId="3031EBBC" w14:textId="77777777" w:rsidR="001603FA" w:rsidRPr="00052944" w:rsidRDefault="001603FA" w:rsidP="001603FA">
      <w:pPr>
        <w:pStyle w:val="ListParagraph"/>
        <w:jc w:val="both"/>
        <w:rPr>
          <w:sz w:val="20"/>
          <w:szCs w:val="20"/>
        </w:rPr>
      </w:pPr>
    </w:p>
    <w:p w14:paraId="062D59E7" w14:textId="1A8139A1" w:rsidR="00E75907" w:rsidRPr="00052944" w:rsidRDefault="00D009A0" w:rsidP="00541874">
      <w:pPr>
        <w:pStyle w:val="ListParagraph"/>
        <w:numPr>
          <w:ilvl w:val="2"/>
          <w:numId w:val="5"/>
        </w:numPr>
        <w:ind w:left="720" w:firstLine="0"/>
        <w:jc w:val="both"/>
        <w:rPr>
          <w:sz w:val="20"/>
          <w:szCs w:val="20"/>
        </w:rPr>
      </w:pPr>
      <w:r w:rsidRPr="00052944">
        <w:rPr>
          <w:sz w:val="20"/>
          <w:szCs w:val="20"/>
        </w:rPr>
        <w:t xml:space="preserve">If Buyer terminates the </w:t>
      </w:r>
      <w:r w:rsidR="002B6F5B" w:rsidRPr="00052944">
        <w:rPr>
          <w:sz w:val="20"/>
          <w:szCs w:val="20"/>
        </w:rPr>
        <w:t>Contract for any reason within</w:t>
      </w:r>
      <w:r w:rsidR="004F0403" w:rsidRPr="00052944">
        <w:rPr>
          <w:sz w:val="20"/>
          <w:szCs w:val="20"/>
        </w:rPr>
        <w:t xml:space="preserve"> the</w:t>
      </w:r>
      <w:r w:rsidR="00BB5FA2" w:rsidRPr="00052944">
        <w:rPr>
          <w:sz w:val="20"/>
          <w:szCs w:val="20"/>
        </w:rPr>
        <w:t xml:space="preserve"> first</w:t>
      </w:r>
      <w:r w:rsidR="002B6F5B" w:rsidRPr="00052944">
        <w:rPr>
          <w:sz w:val="20"/>
          <w:szCs w:val="20"/>
        </w:rPr>
        <w:t xml:space="preserve"> 3</w:t>
      </w:r>
      <w:r w:rsidRPr="00052944">
        <w:rPr>
          <w:sz w:val="20"/>
          <w:szCs w:val="20"/>
        </w:rPr>
        <w:t xml:space="preserve"> days</w:t>
      </w:r>
      <w:r w:rsidR="00BB5FA2" w:rsidRPr="00052944">
        <w:rPr>
          <w:sz w:val="20"/>
          <w:szCs w:val="20"/>
        </w:rPr>
        <w:t xml:space="preserve"> of the Due Diligence Period</w:t>
      </w:r>
      <w:r w:rsidRPr="00052944">
        <w:rPr>
          <w:sz w:val="20"/>
          <w:szCs w:val="20"/>
        </w:rPr>
        <w:t>, the Earnest Money Deposit will be refunded to Buyer</w:t>
      </w:r>
      <w:r w:rsidR="00E22E38" w:rsidRPr="00052944">
        <w:rPr>
          <w:sz w:val="20"/>
          <w:szCs w:val="20"/>
        </w:rPr>
        <w:t xml:space="preserve"> in full</w:t>
      </w:r>
      <w:r w:rsidRPr="00052944">
        <w:rPr>
          <w:sz w:val="20"/>
          <w:szCs w:val="20"/>
        </w:rPr>
        <w:t xml:space="preserve">.  </w:t>
      </w:r>
      <w:r w:rsidR="008A3BC9" w:rsidRPr="00052944">
        <w:rPr>
          <w:sz w:val="20"/>
          <w:szCs w:val="20"/>
        </w:rPr>
        <w:t xml:space="preserve">If Buyer </w:t>
      </w:r>
      <w:r w:rsidR="00E75907" w:rsidRPr="00052944">
        <w:rPr>
          <w:sz w:val="20"/>
          <w:szCs w:val="20"/>
        </w:rPr>
        <w:t>terminates</w:t>
      </w:r>
      <w:r w:rsidR="008A3BC9" w:rsidRPr="00052944">
        <w:rPr>
          <w:sz w:val="20"/>
          <w:szCs w:val="20"/>
        </w:rPr>
        <w:t xml:space="preserve"> the Contract within the Due Diligence Period</w:t>
      </w:r>
      <w:r w:rsidR="00E75907" w:rsidRPr="00052944">
        <w:rPr>
          <w:sz w:val="20"/>
          <w:szCs w:val="20"/>
        </w:rPr>
        <w:t xml:space="preserve"> based on the financing condition set forth in </w:t>
      </w:r>
      <w:r w:rsidR="00E75907" w:rsidRPr="00052944">
        <w:rPr>
          <w:b/>
          <w:sz w:val="20"/>
          <w:szCs w:val="20"/>
        </w:rPr>
        <w:t xml:space="preserve">Section </w:t>
      </w:r>
      <w:r w:rsidR="00946030" w:rsidRPr="00052944">
        <w:rPr>
          <w:b/>
          <w:sz w:val="20"/>
          <w:szCs w:val="20"/>
        </w:rPr>
        <w:t>5.</w:t>
      </w:r>
      <w:r w:rsidR="00FA08C7" w:rsidRPr="00052944">
        <w:rPr>
          <w:b/>
          <w:sz w:val="20"/>
          <w:szCs w:val="20"/>
        </w:rPr>
        <w:t>5</w:t>
      </w:r>
      <w:r w:rsidR="00E75907" w:rsidRPr="00052944">
        <w:rPr>
          <w:sz w:val="20"/>
          <w:szCs w:val="20"/>
        </w:rPr>
        <w:t>, then the Earnest Money Deposit will be refunded to Buyer</w:t>
      </w:r>
      <w:r w:rsidR="00486FB4" w:rsidRPr="00052944">
        <w:rPr>
          <w:sz w:val="20"/>
          <w:szCs w:val="20"/>
        </w:rPr>
        <w:t xml:space="preserve"> in full</w:t>
      </w:r>
      <w:r w:rsidR="00E75907" w:rsidRPr="00052944">
        <w:rPr>
          <w:sz w:val="20"/>
          <w:szCs w:val="20"/>
        </w:rPr>
        <w:t>.</w:t>
      </w:r>
      <w:r w:rsidR="008A3BC9" w:rsidRPr="00052944">
        <w:rPr>
          <w:sz w:val="20"/>
          <w:szCs w:val="20"/>
        </w:rPr>
        <w:t xml:space="preserve"> </w:t>
      </w:r>
      <w:r w:rsidR="00BB5FA2" w:rsidRPr="00052944">
        <w:rPr>
          <w:sz w:val="20"/>
          <w:szCs w:val="20"/>
        </w:rPr>
        <w:t xml:space="preserve"> </w:t>
      </w:r>
      <w:r w:rsidR="00E22E38" w:rsidRPr="00052944">
        <w:rPr>
          <w:sz w:val="20"/>
          <w:szCs w:val="20"/>
        </w:rPr>
        <w:t xml:space="preserve">However, </w:t>
      </w:r>
      <w:r w:rsidR="00E75907" w:rsidRPr="00052944">
        <w:rPr>
          <w:sz w:val="20"/>
          <w:szCs w:val="20"/>
        </w:rPr>
        <w:t>If</w:t>
      </w:r>
      <w:r w:rsidR="00E22E38" w:rsidRPr="00052944">
        <w:rPr>
          <w:sz w:val="20"/>
          <w:szCs w:val="20"/>
        </w:rPr>
        <w:t xml:space="preserve"> after the first 3 days of the Due Diligence Period</w:t>
      </w:r>
      <w:r w:rsidR="00BB5FA2" w:rsidRPr="00052944">
        <w:rPr>
          <w:sz w:val="20"/>
          <w:szCs w:val="20"/>
        </w:rPr>
        <w:t xml:space="preserve"> </w:t>
      </w:r>
      <w:r w:rsidR="00E75907" w:rsidRPr="00052944">
        <w:rPr>
          <w:sz w:val="20"/>
          <w:szCs w:val="20"/>
        </w:rPr>
        <w:t xml:space="preserve">Buyer terminates within the Due Diligence Period </w:t>
      </w:r>
      <w:r w:rsidR="008A3BC9" w:rsidRPr="00052944">
        <w:rPr>
          <w:sz w:val="20"/>
          <w:szCs w:val="20"/>
        </w:rPr>
        <w:t xml:space="preserve">for any reason other than </w:t>
      </w:r>
      <w:r w:rsidR="00E75907" w:rsidRPr="00052944">
        <w:rPr>
          <w:sz w:val="20"/>
          <w:szCs w:val="20"/>
        </w:rPr>
        <w:t xml:space="preserve">Buyer’s failure to obtain financing as set forth in </w:t>
      </w:r>
      <w:r w:rsidR="00E75907" w:rsidRPr="00052944">
        <w:rPr>
          <w:b/>
          <w:sz w:val="20"/>
          <w:szCs w:val="20"/>
        </w:rPr>
        <w:t xml:space="preserve">Section </w:t>
      </w:r>
      <w:r w:rsidR="00946030" w:rsidRPr="00052944">
        <w:rPr>
          <w:b/>
          <w:sz w:val="20"/>
          <w:szCs w:val="20"/>
        </w:rPr>
        <w:t>5.</w:t>
      </w:r>
      <w:r w:rsidR="00FA08C7" w:rsidRPr="00052944">
        <w:rPr>
          <w:b/>
          <w:sz w:val="20"/>
          <w:szCs w:val="20"/>
        </w:rPr>
        <w:t>5</w:t>
      </w:r>
      <w:r w:rsidR="008A3BC9" w:rsidRPr="00052944">
        <w:rPr>
          <w:sz w:val="20"/>
          <w:szCs w:val="20"/>
        </w:rPr>
        <w:t>, then fifty percent (50%) of the Earnest Money Deposit will be refunded to Buyer, and the remaining amount will be released to and retained by Seller.</w:t>
      </w:r>
      <w:r w:rsidR="00E75907" w:rsidRPr="00052944">
        <w:rPr>
          <w:sz w:val="20"/>
          <w:szCs w:val="20"/>
        </w:rPr>
        <w:t xml:space="preserve"> </w:t>
      </w:r>
    </w:p>
    <w:p w14:paraId="14DE94CA" w14:textId="77777777" w:rsidR="001603FA" w:rsidRPr="00052944" w:rsidRDefault="001603FA" w:rsidP="001603FA">
      <w:pPr>
        <w:pStyle w:val="ListParagraph"/>
        <w:jc w:val="both"/>
        <w:rPr>
          <w:sz w:val="20"/>
          <w:szCs w:val="20"/>
        </w:rPr>
      </w:pPr>
    </w:p>
    <w:p w14:paraId="39FEC0C1" w14:textId="0F773975" w:rsidR="008A3BC9" w:rsidRPr="00052944" w:rsidRDefault="008A3BC9" w:rsidP="00541874">
      <w:pPr>
        <w:pStyle w:val="ListParagraph"/>
        <w:numPr>
          <w:ilvl w:val="2"/>
          <w:numId w:val="5"/>
        </w:numPr>
        <w:ind w:left="720" w:firstLine="0"/>
        <w:jc w:val="both"/>
        <w:rPr>
          <w:sz w:val="20"/>
          <w:szCs w:val="20"/>
        </w:rPr>
      </w:pPr>
      <w:r w:rsidRPr="00052944">
        <w:rPr>
          <w:sz w:val="20"/>
          <w:szCs w:val="20"/>
        </w:rPr>
        <w:t xml:space="preserve">If Buyer does not </w:t>
      </w:r>
      <w:r w:rsidR="00E75907" w:rsidRPr="00052944">
        <w:rPr>
          <w:sz w:val="20"/>
          <w:szCs w:val="20"/>
        </w:rPr>
        <w:t>terminate</w:t>
      </w:r>
      <w:r w:rsidRPr="00052944">
        <w:rPr>
          <w:sz w:val="20"/>
          <w:szCs w:val="20"/>
        </w:rPr>
        <w:t xml:space="preserve"> this Contract within </w:t>
      </w:r>
      <w:r w:rsidR="00E75907" w:rsidRPr="00052944">
        <w:rPr>
          <w:sz w:val="20"/>
          <w:szCs w:val="20"/>
        </w:rPr>
        <w:t>the Due Diligence Period</w:t>
      </w:r>
      <w:r w:rsidRPr="00052944">
        <w:rPr>
          <w:sz w:val="20"/>
          <w:szCs w:val="20"/>
        </w:rPr>
        <w:t xml:space="preserve">, then </w:t>
      </w:r>
      <w:r w:rsidR="00E75907" w:rsidRPr="00052944">
        <w:rPr>
          <w:sz w:val="20"/>
          <w:szCs w:val="20"/>
        </w:rPr>
        <w:t>except as otherwise provided in this Contract,</w:t>
      </w:r>
      <w:r w:rsidRPr="00052944">
        <w:rPr>
          <w:sz w:val="20"/>
          <w:szCs w:val="20"/>
        </w:rPr>
        <w:t xml:space="preserve"> the</w:t>
      </w:r>
      <w:r w:rsidR="00AD434C" w:rsidRPr="00052944">
        <w:rPr>
          <w:sz w:val="20"/>
          <w:szCs w:val="20"/>
        </w:rPr>
        <w:t xml:space="preserve"> total amount of the</w:t>
      </w:r>
      <w:r w:rsidRPr="00052944">
        <w:rPr>
          <w:sz w:val="20"/>
          <w:szCs w:val="20"/>
        </w:rPr>
        <w:t xml:space="preserve"> Earnest Money Deposit will become non-refundable </w:t>
      </w:r>
      <w:r w:rsidR="00E75907" w:rsidRPr="00052944">
        <w:rPr>
          <w:sz w:val="20"/>
          <w:szCs w:val="20"/>
        </w:rPr>
        <w:t xml:space="preserve">to Buyer and </w:t>
      </w:r>
      <w:r w:rsidRPr="00052944">
        <w:rPr>
          <w:sz w:val="20"/>
          <w:szCs w:val="20"/>
        </w:rPr>
        <w:t>released to Seller at Closing or upon termination of this Contract.</w:t>
      </w:r>
    </w:p>
    <w:p w14:paraId="42963F93" w14:textId="77777777" w:rsidR="00FF07D2" w:rsidRPr="00052944" w:rsidRDefault="00FF07D2" w:rsidP="00FF07D2">
      <w:pPr>
        <w:pStyle w:val="ListParagraph"/>
        <w:jc w:val="both"/>
        <w:rPr>
          <w:sz w:val="20"/>
          <w:szCs w:val="20"/>
        </w:rPr>
      </w:pPr>
    </w:p>
    <w:p w14:paraId="5AEF60D8" w14:textId="0C50E779" w:rsidR="008C10EC" w:rsidRPr="00052944" w:rsidRDefault="00FF07D2" w:rsidP="00541874">
      <w:pPr>
        <w:pStyle w:val="ListParagraph"/>
        <w:numPr>
          <w:ilvl w:val="1"/>
          <w:numId w:val="5"/>
        </w:numPr>
        <w:ind w:left="720"/>
        <w:jc w:val="both"/>
        <w:rPr>
          <w:sz w:val="20"/>
          <w:szCs w:val="20"/>
        </w:rPr>
      </w:pPr>
      <w:r w:rsidRPr="00052944">
        <w:rPr>
          <w:b/>
          <w:sz w:val="20"/>
          <w:szCs w:val="20"/>
        </w:rPr>
        <w:t>Notice For Release of Earnest Money.</w:t>
      </w:r>
      <w:r w:rsidRPr="00052944">
        <w:rPr>
          <w:sz w:val="20"/>
          <w:szCs w:val="20"/>
        </w:rPr>
        <w:t xml:space="preserve"> </w:t>
      </w:r>
      <w:r w:rsidR="007D13F8" w:rsidRPr="00052944">
        <w:rPr>
          <w:sz w:val="20"/>
          <w:szCs w:val="20"/>
        </w:rPr>
        <w:t xml:space="preserve"> </w:t>
      </w:r>
      <w:r w:rsidR="008C10EC" w:rsidRPr="00052944">
        <w:rPr>
          <w:sz w:val="20"/>
          <w:szCs w:val="20"/>
        </w:rPr>
        <w:t>In</w:t>
      </w:r>
      <w:r w:rsidR="004504E9" w:rsidRPr="00052944">
        <w:rPr>
          <w:sz w:val="20"/>
          <w:szCs w:val="20"/>
        </w:rPr>
        <w:t xml:space="preserve"> any of</w:t>
      </w:r>
      <w:r w:rsidR="008C10EC" w:rsidRPr="00052944">
        <w:rPr>
          <w:sz w:val="20"/>
          <w:szCs w:val="20"/>
        </w:rPr>
        <w:t xml:space="preserve"> the event</w:t>
      </w:r>
      <w:r w:rsidR="004504E9" w:rsidRPr="00052944">
        <w:rPr>
          <w:sz w:val="20"/>
          <w:szCs w:val="20"/>
        </w:rPr>
        <w:t>s</w:t>
      </w:r>
      <w:r w:rsidR="008C10EC" w:rsidRPr="00052944">
        <w:rPr>
          <w:sz w:val="20"/>
          <w:szCs w:val="20"/>
        </w:rPr>
        <w:t xml:space="preserve"> that the Earnest Money has become non-refundable</w:t>
      </w:r>
      <w:r w:rsidR="00586137" w:rsidRPr="00052944">
        <w:rPr>
          <w:sz w:val="20"/>
          <w:szCs w:val="20"/>
        </w:rPr>
        <w:t xml:space="preserve"> as stated herein</w:t>
      </w:r>
      <w:r w:rsidR="008C10EC" w:rsidRPr="00052944">
        <w:rPr>
          <w:sz w:val="20"/>
          <w:szCs w:val="20"/>
        </w:rPr>
        <w:t xml:space="preserve"> and the Contract states that it shall be released to Seller, written notice shall first be given to Buyer and to the Escrow Agent</w:t>
      </w:r>
      <w:r w:rsidR="007D13F8" w:rsidRPr="00052944">
        <w:rPr>
          <w:sz w:val="20"/>
          <w:szCs w:val="20"/>
        </w:rPr>
        <w:t xml:space="preserve">.  Seventy-two (72) hours from the date and time of </w:t>
      </w:r>
      <w:r w:rsidR="00586137" w:rsidRPr="00052944">
        <w:rPr>
          <w:sz w:val="20"/>
          <w:szCs w:val="20"/>
        </w:rPr>
        <w:t>sending</w:t>
      </w:r>
      <w:r w:rsidR="007D13F8" w:rsidRPr="00052944">
        <w:rPr>
          <w:sz w:val="20"/>
          <w:szCs w:val="20"/>
        </w:rPr>
        <w:t xml:space="preserve"> such notice, the Earnest Money shall be released to Seller</w:t>
      </w:r>
      <w:r w:rsidR="00586137" w:rsidRPr="00052944">
        <w:rPr>
          <w:sz w:val="20"/>
          <w:szCs w:val="20"/>
        </w:rPr>
        <w:t xml:space="preserve"> by Escrow Agent</w:t>
      </w:r>
      <w:r w:rsidR="004504E9" w:rsidRPr="00052944">
        <w:rPr>
          <w:sz w:val="20"/>
          <w:szCs w:val="20"/>
        </w:rPr>
        <w:t>,</w:t>
      </w:r>
      <w:r w:rsidR="00586137" w:rsidRPr="00052944">
        <w:rPr>
          <w:sz w:val="20"/>
          <w:szCs w:val="20"/>
        </w:rPr>
        <w:t xml:space="preserve"> </w:t>
      </w:r>
      <w:r w:rsidR="0038263C" w:rsidRPr="00052944">
        <w:rPr>
          <w:sz w:val="20"/>
          <w:szCs w:val="20"/>
        </w:rPr>
        <w:t xml:space="preserve">both of whom </w:t>
      </w:r>
      <w:r w:rsidR="00586137" w:rsidRPr="00052944">
        <w:rPr>
          <w:sz w:val="20"/>
          <w:szCs w:val="20"/>
        </w:rPr>
        <w:t>shall be released from further responsibility or obligations to Buyer.</w:t>
      </w:r>
    </w:p>
    <w:p w14:paraId="7D358EDE" w14:textId="77777777" w:rsidR="001603FA" w:rsidRPr="00052944" w:rsidRDefault="001603FA" w:rsidP="001603FA">
      <w:pPr>
        <w:pStyle w:val="ListParagraph"/>
        <w:ind w:left="0"/>
        <w:jc w:val="both"/>
        <w:rPr>
          <w:b/>
          <w:sz w:val="20"/>
          <w:szCs w:val="20"/>
        </w:rPr>
      </w:pPr>
    </w:p>
    <w:p w14:paraId="0AB6C3ED" w14:textId="77777777" w:rsidR="002B0F1C" w:rsidRPr="00052944" w:rsidRDefault="00A275AC" w:rsidP="005A27CA">
      <w:pPr>
        <w:pStyle w:val="ListParagraph"/>
        <w:numPr>
          <w:ilvl w:val="0"/>
          <w:numId w:val="1"/>
        </w:numPr>
        <w:ind w:left="0" w:firstLine="0"/>
        <w:jc w:val="both"/>
        <w:rPr>
          <w:b/>
          <w:sz w:val="20"/>
          <w:szCs w:val="20"/>
        </w:rPr>
      </w:pPr>
      <w:r w:rsidRPr="00052944">
        <w:rPr>
          <w:b/>
          <w:sz w:val="20"/>
          <w:szCs w:val="20"/>
        </w:rPr>
        <w:t>BUYER’S</w:t>
      </w:r>
      <w:r w:rsidR="005A27CA" w:rsidRPr="00052944">
        <w:rPr>
          <w:b/>
          <w:sz w:val="20"/>
          <w:szCs w:val="20"/>
        </w:rPr>
        <w:t xml:space="preserve"> FINANCING</w:t>
      </w:r>
      <w:r w:rsidR="002B0F1C" w:rsidRPr="00052944">
        <w:rPr>
          <w:b/>
          <w:sz w:val="20"/>
          <w:szCs w:val="20"/>
        </w:rPr>
        <w:t>.</w:t>
      </w:r>
      <w:r w:rsidR="005A27CA" w:rsidRPr="00052944">
        <w:rPr>
          <w:b/>
          <w:sz w:val="20"/>
          <w:szCs w:val="20"/>
        </w:rPr>
        <w:t xml:space="preserve"> </w:t>
      </w:r>
      <w:r w:rsidR="005A27CA" w:rsidRPr="00052944">
        <w:rPr>
          <w:sz w:val="20"/>
          <w:szCs w:val="20"/>
        </w:rPr>
        <w:t xml:space="preserve">Buyer covenants and agrees to use </w:t>
      </w:r>
      <w:r w:rsidR="00F271AF" w:rsidRPr="00052944">
        <w:rPr>
          <w:sz w:val="20"/>
          <w:szCs w:val="20"/>
        </w:rPr>
        <w:t>Buyer’s</w:t>
      </w:r>
      <w:r w:rsidR="005A27CA" w:rsidRPr="00052944">
        <w:rPr>
          <w:sz w:val="20"/>
          <w:szCs w:val="20"/>
        </w:rPr>
        <w:t xml:space="preserve"> best efforts during the Due Diligence </w:t>
      </w:r>
      <w:r w:rsidR="00B72D2E" w:rsidRPr="00052944">
        <w:rPr>
          <w:sz w:val="20"/>
          <w:szCs w:val="20"/>
        </w:rPr>
        <w:t>P</w:t>
      </w:r>
      <w:r w:rsidR="005A27CA" w:rsidRPr="00052944">
        <w:rPr>
          <w:sz w:val="20"/>
          <w:szCs w:val="20"/>
        </w:rPr>
        <w:t>eriod to qualify for financing to purchase the Home.</w:t>
      </w:r>
      <w:r w:rsidR="00B72D2E" w:rsidRPr="00052944">
        <w:rPr>
          <w:sz w:val="20"/>
          <w:szCs w:val="20"/>
        </w:rPr>
        <w:t xml:space="preserve"> Not later than the conclusion of the Due Diligence Deadline, Buyer must provide to Seller a letter from the Approved Lender stating that subject only to verification of the information set forth in Buyer’s loan application, the Approved Lender will provide a loan to Buyer in the amount of the Purchase Price (“</w:t>
      </w:r>
      <w:r w:rsidR="00B72D2E" w:rsidRPr="00052944">
        <w:rPr>
          <w:b/>
          <w:sz w:val="20"/>
          <w:szCs w:val="20"/>
        </w:rPr>
        <w:t>Loan Commitment Letter</w:t>
      </w:r>
      <w:r w:rsidR="00B72D2E" w:rsidRPr="00052944">
        <w:rPr>
          <w:sz w:val="20"/>
          <w:szCs w:val="20"/>
        </w:rPr>
        <w:t>”). If Buyer seeks financing with Buyer’s Lender, then Buyer’s Lender must also provide the Loan Commitment Letter.</w:t>
      </w:r>
    </w:p>
    <w:p w14:paraId="20871685" w14:textId="77777777" w:rsidR="001603FA" w:rsidRPr="00052944" w:rsidRDefault="001603FA" w:rsidP="001603FA">
      <w:pPr>
        <w:pStyle w:val="ListParagraph"/>
        <w:ind w:left="360"/>
        <w:jc w:val="both"/>
        <w:rPr>
          <w:sz w:val="20"/>
          <w:szCs w:val="20"/>
        </w:rPr>
      </w:pPr>
    </w:p>
    <w:p w14:paraId="48161AD6" w14:textId="44BEBDDD" w:rsidR="004C377C" w:rsidRPr="00052944" w:rsidRDefault="005A27CA" w:rsidP="004C377C">
      <w:pPr>
        <w:pStyle w:val="ListParagraph"/>
        <w:numPr>
          <w:ilvl w:val="1"/>
          <w:numId w:val="6"/>
        </w:numPr>
        <w:tabs>
          <w:tab w:val="left" w:pos="360"/>
        </w:tabs>
        <w:ind w:left="360" w:firstLine="0"/>
        <w:jc w:val="both"/>
        <w:rPr>
          <w:sz w:val="20"/>
          <w:szCs w:val="20"/>
        </w:rPr>
      </w:pPr>
      <w:r w:rsidRPr="00052944">
        <w:rPr>
          <w:b/>
          <w:sz w:val="20"/>
          <w:szCs w:val="20"/>
        </w:rPr>
        <w:t xml:space="preserve">Seller’s </w:t>
      </w:r>
      <w:r w:rsidR="006E0791" w:rsidRPr="00052944">
        <w:rPr>
          <w:b/>
          <w:sz w:val="20"/>
          <w:szCs w:val="20"/>
        </w:rPr>
        <w:t>Preferred Lender.</w:t>
      </w:r>
      <w:r w:rsidRPr="00052944">
        <w:rPr>
          <w:b/>
          <w:sz w:val="20"/>
          <w:szCs w:val="20"/>
        </w:rPr>
        <w:t xml:space="preserve"> </w:t>
      </w:r>
      <w:r w:rsidRPr="00052944">
        <w:rPr>
          <w:sz w:val="20"/>
          <w:szCs w:val="20"/>
        </w:rPr>
        <w:t>Within five (5) business days after Acceptance, Buyer shall submit a complete loan application to an approved lender preferred by Seller (“</w:t>
      </w:r>
      <w:r w:rsidRPr="00052944">
        <w:rPr>
          <w:b/>
          <w:sz w:val="20"/>
          <w:szCs w:val="20"/>
        </w:rPr>
        <w:t>Approved Lender</w:t>
      </w:r>
      <w:r w:rsidRPr="00052944">
        <w:rPr>
          <w:sz w:val="20"/>
          <w:szCs w:val="20"/>
        </w:rPr>
        <w:t>”)</w:t>
      </w:r>
      <w:r w:rsidR="00444A70" w:rsidRPr="00052944">
        <w:rPr>
          <w:sz w:val="20"/>
          <w:szCs w:val="20"/>
        </w:rPr>
        <w:t xml:space="preserve"> with the information necessary for Approved Lender to issue the Loan Commitment Letter</w:t>
      </w:r>
      <w:r w:rsidRPr="00052944">
        <w:rPr>
          <w:sz w:val="20"/>
          <w:szCs w:val="20"/>
        </w:rPr>
        <w:t xml:space="preserve">. </w:t>
      </w:r>
      <w:r w:rsidR="00444A70" w:rsidRPr="00052944">
        <w:rPr>
          <w:sz w:val="20"/>
          <w:szCs w:val="20"/>
        </w:rPr>
        <w:t xml:space="preserve">Without limiting the foregoing, </w:t>
      </w:r>
      <w:r w:rsidRPr="00052944">
        <w:rPr>
          <w:sz w:val="20"/>
          <w:szCs w:val="20"/>
        </w:rPr>
        <w:t xml:space="preserve">Buyer agrees to cooperate with the Approved Lender to demonstrate Buyer’s ability to provide a sufficient down payment and to qualify to secure sufficient loan proceeds. </w:t>
      </w:r>
      <w:r w:rsidR="00CC23FD" w:rsidRPr="00052944">
        <w:rPr>
          <w:sz w:val="20"/>
          <w:szCs w:val="20"/>
        </w:rPr>
        <w:t xml:space="preserve">Unless otherwise designated by Seller in writing, Seller’s Approved Lender is: </w:t>
      </w:r>
      <w:r w:rsidR="0088609F" w:rsidRPr="00052944">
        <w:rPr>
          <w:sz w:val="20"/>
          <w:szCs w:val="20"/>
        </w:rPr>
        <w:t xml:space="preserve">______________________________ [insert name, address, and phone number]. </w:t>
      </w:r>
    </w:p>
    <w:p w14:paraId="5776057B" w14:textId="77777777" w:rsidR="004C377C" w:rsidRPr="00052944" w:rsidRDefault="004C377C" w:rsidP="004C377C">
      <w:pPr>
        <w:pStyle w:val="ListParagraph"/>
        <w:ind w:left="360"/>
        <w:jc w:val="both"/>
        <w:rPr>
          <w:sz w:val="20"/>
          <w:szCs w:val="20"/>
        </w:rPr>
      </w:pPr>
    </w:p>
    <w:p w14:paraId="40F5920A" w14:textId="77777777" w:rsidR="004B3E79" w:rsidRPr="00052944" w:rsidRDefault="005A27CA" w:rsidP="00D97B1F">
      <w:pPr>
        <w:pStyle w:val="ListParagraph"/>
        <w:numPr>
          <w:ilvl w:val="1"/>
          <w:numId w:val="6"/>
        </w:numPr>
        <w:jc w:val="both"/>
        <w:rPr>
          <w:sz w:val="20"/>
          <w:szCs w:val="20"/>
        </w:rPr>
      </w:pPr>
      <w:r w:rsidRPr="00052944">
        <w:rPr>
          <w:sz w:val="20"/>
          <w:szCs w:val="20"/>
        </w:rPr>
        <w:t xml:space="preserve">This Contract is conditioned upon Approved Lender </w:t>
      </w:r>
      <w:r w:rsidR="00444A70" w:rsidRPr="00052944">
        <w:rPr>
          <w:sz w:val="20"/>
          <w:szCs w:val="20"/>
        </w:rPr>
        <w:t>providing the Loan Commitment Letter</w:t>
      </w:r>
      <w:r w:rsidR="00CC23FD" w:rsidRPr="00052944">
        <w:rPr>
          <w:sz w:val="20"/>
          <w:szCs w:val="20"/>
        </w:rPr>
        <w:t xml:space="preserve">, on terms and conditions acceptable to Seller in Seller’s </w:t>
      </w:r>
      <w:r w:rsidRPr="00052944">
        <w:rPr>
          <w:sz w:val="20"/>
          <w:szCs w:val="20"/>
        </w:rPr>
        <w:t>sole discretion. Until Closing, Buyer agrees to fully respond to any requests from the Approved Lender and Buyer’s Lender, if applicable, for documents or information, within three (3) business days after any such reques</w:t>
      </w:r>
      <w:r w:rsidR="00761CFE" w:rsidRPr="00052944">
        <w:rPr>
          <w:sz w:val="20"/>
          <w:szCs w:val="20"/>
        </w:rPr>
        <w:t>t.</w:t>
      </w:r>
    </w:p>
    <w:p w14:paraId="1A4414DD" w14:textId="77777777" w:rsidR="00DF0ED6" w:rsidRPr="00052944" w:rsidRDefault="00DF0ED6" w:rsidP="00DF0ED6">
      <w:pPr>
        <w:pStyle w:val="ListParagraph"/>
        <w:ind w:left="360"/>
        <w:jc w:val="both"/>
        <w:rPr>
          <w:sz w:val="20"/>
          <w:szCs w:val="20"/>
        </w:rPr>
      </w:pPr>
    </w:p>
    <w:p w14:paraId="256E7DE3" w14:textId="77777777" w:rsidR="004B3E79" w:rsidRPr="00052944" w:rsidRDefault="005A27CA" w:rsidP="00541874">
      <w:pPr>
        <w:pStyle w:val="ListParagraph"/>
        <w:numPr>
          <w:ilvl w:val="1"/>
          <w:numId w:val="6"/>
        </w:numPr>
        <w:ind w:left="360" w:firstLine="0"/>
        <w:jc w:val="both"/>
        <w:rPr>
          <w:sz w:val="20"/>
          <w:szCs w:val="20"/>
        </w:rPr>
      </w:pPr>
      <w:r w:rsidRPr="00052944">
        <w:rPr>
          <w:b/>
          <w:sz w:val="20"/>
          <w:szCs w:val="20"/>
        </w:rPr>
        <w:t>Other Lender.</w:t>
      </w:r>
      <w:r w:rsidR="00761CFE" w:rsidRPr="00052944">
        <w:rPr>
          <w:b/>
          <w:sz w:val="20"/>
          <w:szCs w:val="20"/>
        </w:rPr>
        <w:t xml:space="preserve"> </w:t>
      </w:r>
      <w:r w:rsidR="00761CFE" w:rsidRPr="00052944">
        <w:rPr>
          <w:sz w:val="20"/>
          <w:szCs w:val="20"/>
        </w:rPr>
        <w:t xml:space="preserve">Although Buyer is subject to the requirements of </w:t>
      </w:r>
      <w:r w:rsidR="00444A70" w:rsidRPr="00052944">
        <w:rPr>
          <w:b/>
          <w:sz w:val="20"/>
          <w:szCs w:val="20"/>
        </w:rPr>
        <w:t xml:space="preserve">Section </w:t>
      </w:r>
      <w:r w:rsidR="00946030" w:rsidRPr="00052944">
        <w:rPr>
          <w:b/>
          <w:sz w:val="20"/>
          <w:szCs w:val="20"/>
        </w:rPr>
        <w:t>5.1</w:t>
      </w:r>
      <w:r w:rsidR="00761CFE" w:rsidRPr="00052944">
        <w:rPr>
          <w:sz w:val="20"/>
          <w:szCs w:val="20"/>
        </w:rPr>
        <w:t xml:space="preserve"> above, Buyer may obtain a loan from a lender other than the Approved Lender (“</w:t>
      </w:r>
      <w:r w:rsidR="00761CFE" w:rsidRPr="00052944">
        <w:rPr>
          <w:b/>
          <w:sz w:val="20"/>
          <w:szCs w:val="20"/>
        </w:rPr>
        <w:t>Buyer’s Lender</w:t>
      </w:r>
      <w:r w:rsidR="00761CFE" w:rsidRPr="00052944">
        <w:rPr>
          <w:sz w:val="20"/>
          <w:szCs w:val="20"/>
        </w:rPr>
        <w:t>”), provided that</w:t>
      </w:r>
      <w:r w:rsidR="00946030" w:rsidRPr="00052944">
        <w:rPr>
          <w:sz w:val="20"/>
          <w:szCs w:val="20"/>
        </w:rPr>
        <w:t xml:space="preserve"> in such case</w:t>
      </w:r>
      <w:r w:rsidR="00761CFE" w:rsidRPr="00052944">
        <w:rPr>
          <w:sz w:val="20"/>
          <w:szCs w:val="20"/>
        </w:rPr>
        <w:t xml:space="preserve"> Buyer will be </w:t>
      </w:r>
      <w:r w:rsidR="00946030" w:rsidRPr="00052944">
        <w:rPr>
          <w:sz w:val="20"/>
          <w:szCs w:val="20"/>
        </w:rPr>
        <w:t xml:space="preserve">also </w:t>
      </w:r>
      <w:r w:rsidR="00761CFE" w:rsidRPr="00052944">
        <w:rPr>
          <w:sz w:val="20"/>
          <w:szCs w:val="20"/>
        </w:rPr>
        <w:t>subject to the following additional provisions.</w:t>
      </w:r>
    </w:p>
    <w:p w14:paraId="1AE037B9" w14:textId="77777777" w:rsidR="001603FA" w:rsidRPr="00052944" w:rsidRDefault="001603FA" w:rsidP="001603FA">
      <w:pPr>
        <w:pStyle w:val="ListParagraph"/>
        <w:jc w:val="both"/>
        <w:rPr>
          <w:sz w:val="20"/>
          <w:szCs w:val="20"/>
        </w:rPr>
      </w:pPr>
    </w:p>
    <w:p w14:paraId="26C667E9" w14:textId="13A2091D" w:rsidR="004B3E79" w:rsidRPr="00052944" w:rsidRDefault="00761CFE" w:rsidP="00940C03">
      <w:pPr>
        <w:pStyle w:val="ListParagraph"/>
        <w:numPr>
          <w:ilvl w:val="2"/>
          <w:numId w:val="6"/>
        </w:numPr>
        <w:tabs>
          <w:tab w:val="left" w:pos="1260"/>
        </w:tabs>
        <w:ind w:left="720" w:firstLine="0"/>
        <w:jc w:val="both"/>
        <w:rPr>
          <w:sz w:val="20"/>
          <w:szCs w:val="20"/>
        </w:rPr>
      </w:pPr>
      <w:r w:rsidRPr="00052944">
        <w:rPr>
          <w:sz w:val="20"/>
          <w:szCs w:val="20"/>
        </w:rPr>
        <w:t>Buyer must notify Seller in writing that Buyer has elected to use Buyer’s Lender to close this transaction, and to provide to Seller the name and contact information for Buyer’s Lender</w:t>
      </w:r>
      <w:r w:rsidR="008111C9" w:rsidRPr="00052944">
        <w:rPr>
          <w:sz w:val="20"/>
          <w:szCs w:val="20"/>
        </w:rPr>
        <w:t xml:space="preserve"> within 5 days</w:t>
      </w:r>
      <w:r w:rsidRPr="00052944">
        <w:rPr>
          <w:sz w:val="20"/>
          <w:szCs w:val="20"/>
        </w:rPr>
        <w:t xml:space="preserve">. Buyer agrees to provide to Seller </w:t>
      </w:r>
      <w:r w:rsidR="004F0BB1" w:rsidRPr="00052944">
        <w:rPr>
          <w:sz w:val="20"/>
          <w:szCs w:val="20"/>
        </w:rPr>
        <w:t xml:space="preserve">within the Due Diligence Period </w:t>
      </w:r>
      <w:r w:rsidRPr="00052944">
        <w:rPr>
          <w:sz w:val="20"/>
          <w:szCs w:val="20"/>
        </w:rPr>
        <w:t xml:space="preserve">an underwritten written loan commitment from Buyer’s Lender that includes the following: (a) Maximum approved purchase price and loan amount; (b) Lender’s conditions for approval (the loan commitment/approval may include commercially reasonable conditions that the parties reasonably believe will be satisfied by Closing); </w:t>
      </w:r>
      <w:r w:rsidR="00102246" w:rsidRPr="00052944">
        <w:rPr>
          <w:sz w:val="20"/>
          <w:szCs w:val="20"/>
        </w:rPr>
        <w:t>and (c) Interest rate.</w:t>
      </w:r>
      <w:r w:rsidR="008111C9" w:rsidRPr="00052944">
        <w:rPr>
          <w:sz w:val="20"/>
          <w:szCs w:val="20"/>
        </w:rPr>
        <w:t xml:space="preserve">   </w:t>
      </w:r>
    </w:p>
    <w:p w14:paraId="402BB837" w14:textId="5908E1C8" w:rsidR="00582C4E" w:rsidRPr="00052944" w:rsidRDefault="00C30859" w:rsidP="00C30859">
      <w:pPr>
        <w:ind w:left="756"/>
        <w:jc w:val="both"/>
        <w:rPr>
          <w:sz w:val="20"/>
          <w:szCs w:val="20"/>
        </w:rPr>
      </w:pPr>
      <w:proofErr w:type="gramStart"/>
      <w:r w:rsidRPr="00052944">
        <w:rPr>
          <w:b/>
          <w:sz w:val="20"/>
          <w:szCs w:val="20"/>
        </w:rPr>
        <w:lastRenderedPageBreak/>
        <w:t>5.3.2</w:t>
      </w:r>
      <w:r w:rsidRPr="00052944">
        <w:rPr>
          <w:sz w:val="20"/>
          <w:szCs w:val="20"/>
        </w:rPr>
        <w:t xml:space="preserve">  </w:t>
      </w:r>
      <w:r w:rsidR="00761CFE" w:rsidRPr="00052944">
        <w:rPr>
          <w:sz w:val="20"/>
          <w:szCs w:val="20"/>
        </w:rPr>
        <w:t>Buyer’s</w:t>
      </w:r>
      <w:proofErr w:type="gramEnd"/>
      <w:r w:rsidR="00761CFE" w:rsidRPr="00052944">
        <w:rPr>
          <w:sz w:val="20"/>
          <w:szCs w:val="20"/>
        </w:rPr>
        <w:t xml:space="preserve"> Lender will be required to sign a Lender Selection Agreement prior to the </w:t>
      </w:r>
      <w:r w:rsidR="00743E88" w:rsidRPr="00052944">
        <w:rPr>
          <w:sz w:val="20"/>
          <w:szCs w:val="20"/>
        </w:rPr>
        <w:t xml:space="preserve">Design </w:t>
      </w:r>
      <w:r w:rsidR="000C4F90" w:rsidRPr="00052944">
        <w:rPr>
          <w:sz w:val="20"/>
          <w:szCs w:val="20"/>
        </w:rPr>
        <w:t>M</w:t>
      </w:r>
      <w:r w:rsidR="00761CFE" w:rsidRPr="00052944">
        <w:rPr>
          <w:sz w:val="20"/>
          <w:szCs w:val="20"/>
        </w:rPr>
        <w:t>eeting in the form provided by Selle</w:t>
      </w:r>
      <w:r w:rsidR="004B3E79" w:rsidRPr="00052944">
        <w:rPr>
          <w:sz w:val="20"/>
          <w:szCs w:val="20"/>
        </w:rPr>
        <w:t>r.</w:t>
      </w:r>
    </w:p>
    <w:p w14:paraId="38533EBD" w14:textId="33032A64" w:rsidR="001603FA" w:rsidRPr="00052944" w:rsidRDefault="00C30859" w:rsidP="00C30859">
      <w:pPr>
        <w:pStyle w:val="ListParagraph"/>
        <w:ind w:left="756"/>
        <w:jc w:val="both"/>
        <w:rPr>
          <w:sz w:val="20"/>
          <w:szCs w:val="20"/>
        </w:rPr>
      </w:pPr>
      <w:r w:rsidRPr="00052944">
        <w:rPr>
          <w:b/>
          <w:sz w:val="20"/>
          <w:szCs w:val="20"/>
        </w:rPr>
        <w:t>5.3.3</w:t>
      </w:r>
      <w:r w:rsidRPr="00052944">
        <w:rPr>
          <w:sz w:val="20"/>
          <w:szCs w:val="20"/>
        </w:rPr>
        <w:t xml:space="preserve">  </w:t>
      </w:r>
      <w:r w:rsidR="000C4F90" w:rsidRPr="00052944">
        <w:rPr>
          <w:sz w:val="20"/>
          <w:szCs w:val="20"/>
        </w:rPr>
        <w:t xml:space="preserve">After the </w:t>
      </w:r>
      <w:r w:rsidR="00743E88" w:rsidRPr="00052944">
        <w:rPr>
          <w:sz w:val="20"/>
          <w:szCs w:val="20"/>
        </w:rPr>
        <w:t xml:space="preserve">Design </w:t>
      </w:r>
      <w:r w:rsidR="000C4F90" w:rsidRPr="00052944">
        <w:rPr>
          <w:sz w:val="20"/>
          <w:szCs w:val="20"/>
        </w:rPr>
        <w:t>M</w:t>
      </w:r>
      <w:r w:rsidR="00761CFE" w:rsidRPr="00052944">
        <w:rPr>
          <w:sz w:val="20"/>
          <w:szCs w:val="20"/>
        </w:rPr>
        <w:t>eeting,</w:t>
      </w:r>
      <w:r w:rsidR="000C4F90" w:rsidRPr="00052944">
        <w:rPr>
          <w:sz w:val="20"/>
          <w:szCs w:val="20"/>
        </w:rPr>
        <w:t xml:space="preserve"> Buyer agrees not to change Buyer’s Lender unless (a</w:t>
      </w:r>
      <w:r w:rsidR="00761CFE" w:rsidRPr="00052944">
        <w:rPr>
          <w:sz w:val="20"/>
          <w:szCs w:val="20"/>
        </w:rPr>
        <w:t xml:space="preserve">) written notice of the new lender is </w:t>
      </w:r>
      <w:r w:rsidR="000C4F90" w:rsidRPr="00052944">
        <w:rPr>
          <w:sz w:val="20"/>
          <w:szCs w:val="20"/>
        </w:rPr>
        <w:t>promptly provided to Seller, (b</w:t>
      </w:r>
      <w:r w:rsidR="00761CFE" w:rsidRPr="00052944">
        <w:rPr>
          <w:sz w:val="20"/>
          <w:szCs w:val="20"/>
        </w:rPr>
        <w:t xml:space="preserve">) the information required by </w:t>
      </w:r>
      <w:r w:rsidR="00761CFE" w:rsidRPr="00052944">
        <w:rPr>
          <w:b/>
          <w:sz w:val="20"/>
          <w:szCs w:val="20"/>
        </w:rPr>
        <w:t>Section</w:t>
      </w:r>
      <w:r w:rsidR="009A2D4A" w:rsidRPr="00052944">
        <w:rPr>
          <w:b/>
          <w:sz w:val="20"/>
          <w:szCs w:val="20"/>
        </w:rPr>
        <w:t xml:space="preserve"> 5.3</w:t>
      </w:r>
      <w:r w:rsidR="00946030" w:rsidRPr="00052944">
        <w:rPr>
          <w:b/>
          <w:sz w:val="20"/>
          <w:szCs w:val="20"/>
        </w:rPr>
        <w:t>.1</w:t>
      </w:r>
      <w:r w:rsidR="00761CFE" w:rsidRPr="00052944">
        <w:rPr>
          <w:sz w:val="20"/>
          <w:szCs w:val="20"/>
        </w:rPr>
        <w:t xml:space="preserve"> is provided to Seller</w:t>
      </w:r>
      <w:r w:rsidR="000C4F90" w:rsidRPr="00052944">
        <w:rPr>
          <w:sz w:val="20"/>
          <w:szCs w:val="20"/>
        </w:rPr>
        <w:t xml:space="preserve"> within five (5) days of the change of lender</w:t>
      </w:r>
      <w:r w:rsidR="00761CFE" w:rsidRPr="00052944">
        <w:rPr>
          <w:sz w:val="20"/>
          <w:szCs w:val="20"/>
        </w:rPr>
        <w:t>, (</w:t>
      </w:r>
      <w:r w:rsidR="000C4F90" w:rsidRPr="00052944">
        <w:rPr>
          <w:sz w:val="20"/>
          <w:szCs w:val="20"/>
        </w:rPr>
        <w:t>c</w:t>
      </w:r>
      <w:r w:rsidR="00761CFE" w:rsidRPr="00052944">
        <w:rPr>
          <w:sz w:val="20"/>
          <w:szCs w:val="20"/>
        </w:rPr>
        <w:t>) the new lender signs and delivers to Seller the Lender Selection Agreement</w:t>
      </w:r>
      <w:r w:rsidR="000C4F90" w:rsidRPr="00052944">
        <w:rPr>
          <w:sz w:val="20"/>
          <w:szCs w:val="20"/>
        </w:rPr>
        <w:t xml:space="preserve"> within five (5) days after the change of lender</w:t>
      </w:r>
      <w:r w:rsidR="00761CFE" w:rsidRPr="00052944">
        <w:rPr>
          <w:sz w:val="20"/>
          <w:szCs w:val="20"/>
        </w:rPr>
        <w:t>, and (</w:t>
      </w:r>
      <w:r w:rsidR="000C4F90" w:rsidRPr="00052944">
        <w:rPr>
          <w:sz w:val="20"/>
          <w:szCs w:val="20"/>
        </w:rPr>
        <w:t>d</w:t>
      </w:r>
      <w:r w:rsidR="00761CFE" w:rsidRPr="00052944">
        <w:rPr>
          <w:sz w:val="20"/>
          <w:szCs w:val="20"/>
        </w:rPr>
        <w:t>) Buyer pays a nonrefundable administrative fee</w:t>
      </w:r>
      <w:r w:rsidR="00333E32" w:rsidRPr="00052944">
        <w:rPr>
          <w:sz w:val="20"/>
          <w:szCs w:val="20"/>
        </w:rPr>
        <w:t xml:space="preserve"> of $250 to Seller</w:t>
      </w:r>
      <w:r w:rsidR="00761CFE" w:rsidRPr="00052944">
        <w:rPr>
          <w:sz w:val="20"/>
          <w:szCs w:val="20"/>
        </w:rPr>
        <w:t xml:space="preserve">. </w:t>
      </w:r>
      <w:r w:rsidR="0040524B" w:rsidRPr="00052944">
        <w:rPr>
          <w:sz w:val="20"/>
          <w:szCs w:val="20"/>
        </w:rPr>
        <w:t xml:space="preserve">  </w:t>
      </w:r>
      <w:r w:rsidR="00761CFE" w:rsidRPr="00052944">
        <w:rPr>
          <w:sz w:val="20"/>
          <w:szCs w:val="20"/>
        </w:rPr>
        <w:t>Requirements (</w:t>
      </w:r>
      <w:r w:rsidR="000C4F90" w:rsidRPr="00052944">
        <w:rPr>
          <w:sz w:val="20"/>
          <w:szCs w:val="20"/>
        </w:rPr>
        <w:t>b</w:t>
      </w:r>
      <w:r w:rsidR="00761CFE" w:rsidRPr="00052944">
        <w:rPr>
          <w:sz w:val="20"/>
          <w:szCs w:val="20"/>
        </w:rPr>
        <w:t>), (</w:t>
      </w:r>
      <w:r w:rsidR="000C4F90" w:rsidRPr="00052944">
        <w:rPr>
          <w:sz w:val="20"/>
          <w:szCs w:val="20"/>
        </w:rPr>
        <w:t>c</w:t>
      </w:r>
      <w:r w:rsidR="00761CFE" w:rsidRPr="00052944">
        <w:rPr>
          <w:sz w:val="20"/>
          <w:szCs w:val="20"/>
        </w:rPr>
        <w:t>) and (</w:t>
      </w:r>
      <w:r w:rsidR="000C4F90" w:rsidRPr="00052944">
        <w:rPr>
          <w:sz w:val="20"/>
          <w:szCs w:val="20"/>
        </w:rPr>
        <w:t>d</w:t>
      </w:r>
      <w:r w:rsidR="00761CFE" w:rsidRPr="00052944">
        <w:rPr>
          <w:sz w:val="20"/>
          <w:szCs w:val="20"/>
        </w:rPr>
        <w:t>) above will be waived if Buyer selects the Approved Lender as its new lender</w:t>
      </w:r>
      <w:r w:rsidR="000C4F90" w:rsidRPr="00052944">
        <w:rPr>
          <w:sz w:val="20"/>
          <w:szCs w:val="20"/>
        </w:rPr>
        <w:t>.</w:t>
      </w:r>
    </w:p>
    <w:p w14:paraId="6B2A8472" w14:textId="77777777" w:rsidR="00C30859" w:rsidRPr="00052944" w:rsidRDefault="00C30859" w:rsidP="00C30859">
      <w:pPr>
        <w:pStyle w:val="ListParagraph"/>
        <w:ind w:left="756"/>
        <w:jc w:val="both"/>
        <w:rPr>
          <w:sz w:val="20"/>
          <w:szCs w:val="20"/>
        </w:rPr>
      </w:pPr>
    </w:p>
    <w:p w14:paraId="6C9A98CC" w14:textId="0533A4FD" w:rsidR="004B3E79" w:rsidRPr="00052944" w:rsidRDefault="00C30859" w:rsidP="00C30859">
      <w:pPr>
        <w:pStyle w:val="ListParagraph"/>
        <w:jc w:val="both"/>
        <w:rPr>
          <w:sz w:val="20"/>
          <w:szCs w:val="20"/>
          <w:rPrChange w:id="16" w:author="David Killpack" w:date="2018-12-20T09:43:00Z">
            <w:rPr>
              <w:sz w:val="20"/>
              <w:szCs w:val="20"/>
              <w:highlight w:val="yellow"/>
            </w:rPr>
          </w:rPrChange>
        </w:rPr>
      </w:pPr>
      <w:proofErr w:type="gramStart"/>
      <w:r w:rsidRPr="00052944">
        <w:rPr>
          <w:b/>
          <w:sz w:val="20"/>
          <w:szCs w:val="20"/>
        </w:rPr>
        <w:t>5.3.4</w:t>
      </w:r>
      <w:r w:rsidRPr="00052944">
        <w:rPr>
          <w:sz w:val="20"/>
          <w:szCs w:val="20"/>
        </w:rPr>
        <w:t xml:space="preserve">  </w:t>
      </w:r>
      <w:r w:rsidR="00761CFE" w:rsidRPr="00052944">
        <w:rPr>
          <w:sz w:val="20"/>
          <w:szCs w:val="20"/>
        </w:rPr>
        <w:t>Seller</w:t>
      </w:r>
      <w:proofErr w:type="gramEnd"/>
      <w:r w:rsidR="00761CFE" w:rsidRPr="00052944">
        <w:rPr>
          <w:sz w:val="20"/>
          <w:szCs w:val="20"/>
        </w:rPr>
        <w:t xml:space="preserve"> may terminate this Contract if the applicable nonrefundable administrative fee is not paid to Seller within five (5) days after Buyer elects to use a lender other than the Approved Lender.</w:t>
      </w:r>
      <w:r w:rsidR="00D25514" w:rsidRPr="00052944">
        <w:rPr>
          <w:sz w:val="20"/>
          <w:szCs w:val="20"/>
        </w:rPr>
        <w:t xml:space="preserve"> </w:t>
      </w:r>
    </w:p>
    <w:p w14:paraId="01E4B689" w14:textId="77777777" w:rsidR="001603FA" w:rsidRPr="00052944" w:rsidRDefault="001603FA" w:rsidP="001603FA">
      <w:pPr>
        <w:pStyle w:val="ListParagraph"/>
        <w:ind w:left="360"/>
        <w:jc w:val="both"/>
        <w:rPr>
          <w:sz w:val="20"/>
          <w:szCs w:val="20"/>
        </w:rPr>
      </w:pPr>
    </w:p>
    <w:p w14:paraId="3E3B52F4" w14:textId="77777777" w:rsidR="004B3E79" w:rsidRPr="00052944" w:rsidRDefault="00461D95" w:rsidP="004C0BCA">
      <w:pPr>
        <w:pStyle w:val="ListParagraph"/>
        <w:numPr>
          <w:ilvl w:val="1"/>
          <w:numId w:val="21"/>
        </w:numPr>
        <w:ind w:left="360" w:firstLine="0"/>
        <w:jc w:val="both"/>
        <w:rPr>
          <w:sz w:val="20"/>
          <w:szCs w:val="20"/>
        </w:rPr>
      </w:pPr>
      <w:r w:rsidRPr="00052944">
        <w:rPr>
          <w:b/>
          <w:sz w:val="20"/>
          <w:szCs w:val="20"/>
        </w:rPr>
        <w:t>Seller’s Right to Communicate w</w:t>
      </w:r>
      <w:r w:rsidR="000C4F90" w:rsidRPr="00052944">
        <w:rPr>
          <w:b/>
          <w:sz w:val="20"/>
          <w:szCs w:val="20"/>
        </w:rPr>
        <w:t>ith Lender</w:t>
      </w:r>
      <w:r w:rsidR="004B3E79" w:rsidRPr="00052944">
        <w:rPr>
          <w:b/>
          <w:sz w:val="20"/>
          <w:szCs w:val="20"/>
        </w:rPr>
        <w:t>s</w:t>
      </w:r>
      <w:r w:rsidR="000C4F90" w:rsidRPr="00052944">
        <w:rPr>
          <w:b/>
          <w:sz w:val="20"/>
          <w:szCs w:val="20"/>
        </w:rPr>
        <w:t>.</w:t>
      </w:r>
      <w:r w:rsidR="000C4F90" w:rsidRPr="00052944">
        <w:rPr>
          <w:sz w:val="20"/>
          <w:szCs w:val="20"/>
        </w:rPr>
        <w:t xml:space="preserve"> Buyer hereby authorizes Seller during the term of this Contract to communicate with the Approved Lender </w:t>
      </w:r>
      <w:r w:rsidR="00F63422" w:rsidRPr="00052944">
        <w:rPr>
          <w:sz w:val="20"/>
          <w:szCs w:val="20"/>
        </w:rPr>
        <w:t>and, if applicable,</w:t>
      </w:r>
      <w:r w:rsidR="000C4F90" w:rsidRPr="00052944">
        <w:rPr>
          <w:sz w:val="20"/>
          <w:szCs w:val="20"/>
        </w:rPr>
        <w:t xml:space="preserve"> Buyer’s Lender regarding Buyer’s ability to qualify for and secure fina</w:t>
      </w:r>
      <w:r w:rsidR="004B3E79" w:rsidRPr="00052944">
        <w:rPr>
          <w:sz w:val="20"/>
          <w:szCs w:val="20"/>
        </w:rPr>
        <w:t>ncing for the purchase of the Property</w:t>
      </w:r>
      <w:r w:rsidR="00F63422" w:rsidRPr="00052944">
        <w:rPr>
          <w:sz w:val="20"/>
          <w:szCs w:val="20"/>
        </w:rPr>
        <w:t>. Without limiting the foregoing, Seller may request and receive</w:t>
      </w:r>
      <w:r w:rsidR="000C4F90" w:rsidRPr="00052944">
        <w:rPr>
          <w:sz w:val="20"/>
          <w:szCs w:val="20"/>
        </w:rPr>
        <w:t xml:space="preserve"> periodic status updates on such financing. Buyer further authorizes Seller during the term of this Contract to disclose to</w:t>
      </w:r>
      <w:r w:rsidR="004B3E79" w:rsidRPr="00052944">
        <w:rPr>
          <w:sz w:val="20"/>
          <w:szCs w:val="20"/>
        </w:rPr>
        <w:t>,</w:t>
      </w:r>
      <w:r w:rsidR="000C4F90" w:rsidRPr="00052944">
        <w:rPr>
          <w:sz w:val="20"/>
          <w:szCs w:val="20"/>
        </w:rPr>
        <w:t xml:space="preserve"> and receive from</w:t>
      </w:r>
      <w:r w:rsidR="004B3E79" w:rsidRPr="00052944">
        <w:rPr>
          <w:sz w:val="20"/>
          <w:szCs w:val="20"/>
        </w:rPr>
        <w:t>,</w:t>
      </w:r>
      <w:r w:rsidR="000C4F90" w:rsidRPr="00052944">
        <w:rPr>
          <w:sz w:val="20"/>
          <w:szCs w:val="20"/>
        </w:rPr>
        <w:t xml:space="preserve"> Approved Lender, Buyer’s Lender, </w:t>
      </w:r>
      <w:r w:rsidR="00F63422" w:rsidRPr="00052944">
        <w:rPr>
          <w:sz w:val="20"/>
          <w:szCs w:val="20"/>
        </w:rPr>
        <w:t xml:space="preserve">and </w:t>
      </w:r>
      <w:r w:rsidR="000C4F90" w:rsidRPr="00052944">
        <w:rPr>
          <w:sz w:val="20"/>
          <w:szCs w:val="20"/>
        </w:rPr>
        <w:t>Escrow Agent</w:t>
      </w:r>
      <w:r w:rsidR="004B3E79" w:rsidRPr="00052944">
        <w:rPr>
          <w:sz w:val="20"/>
          <w:szCs w:val="20"/>
        </w:rPr>
        <w:t xml:space="preserve"> the following:</w:t>
      </w:r>
      <w:r w:rsidR="000C4F90" w:rsidRPr="00052944">
        <w:rPr>
          <w:sz w:val="20"/>
          <w:szCs w:val="20"/>
        </w:rPr>
        <w:t xml:space="preserve"> (</w:t>
      </w:r>
      <w:r w:rsidR="00F63422" w:rsidRPr="00052944">
        <w:rPr>
          <w:sz w:val="20"/>
          <w:szCs w:val="20"/>
        </w:rPr>
        <w:t>a) information about Buyer, (b</w:t>
      </w:r>
      <w:r w:rsidR="000C4F90" w:rsidRPr="00052944">
        <w:rPr>
          <w:sz w:val="20"/>
          <w:szCs w:val="20"/>
        </w:rPr>
        <w:t>) information about all aspects of this transaction and the financing thereof, and (</w:t>
      </w:r>
      <w:r w:rsidR="00F63422" w:rsidRPr="00052944">
        <w:rPr>
          <w:sz w:val="20"/>
          <w:szCs w:val="20"/>
        </w:rPr>
        <w:t>c</w:t>
      </w:r>
      <w:r w:rsidR="000C4F90" w:rsidRPr="00052944">
        <w:rPr>
          <w:sz w:val="20"/>
          <w:szCs w:val="20"/>
        </w:rPr>
        <w:t xml:space="preserve">) information about this Contract and the appraisal of the Property. </w:t>
      </w:r>
      <w:r w:rsidR="00F63422" w:rsidRPr="00052944">
        <w:rPr>
          <w:sz w:val="20"/>
          <w:szCs w:val="20"/>
        </w:rPr>
        <w:t xml:space="preserve"> </w:t>
      </w:r>
    </w:p>
    <w:p w14:paraId="04EA226E" w14:textId="77777777" w:rsidR="001603FA" w:rsidRPr="00052944" w:rsidRDefault="001603FA" w:rsidP="001603FA">
      <w:pPr>
        <w:pStyle w:val="ListParagraph"/>
        <w:ind w:left="360"/>
        <w:jc w:val="both"/>
        <w:rPr>
          <w:sz w:val="20"/>
          <w:szCs w:val="20"/>
        </w:rPr>
      </w:pPr>
    </w:p>
    <w:p w14:paraId="25377A87" w14:textId="05436ADA" w:rsidR="004B3E79" w:rsidRPr="00052944" w:rsidRDefault="00C30859" w:rsidP="00C30859">
      <w:pPr>
        <w:pStyle w:val="ListParagraph"/>
        <w:ind w:left="360"/>
        <w:jc w:val="both"/>
        <w:rPr>
          <w:sz w:val="20"/>
          <w:szCs w:val="20"/>
        </w:rPr>
      </w:pPr>
      <w:proofErr w:type="gramStart"/>
      <w:r w:rsidRPr="00052944">
        <w:rPr>
          <w:b/>
          <w:sz w:val="20"/>
          <w:szCs w:val="20"/>
        </w:rPr>
        <w:t xml:space="preserve">5.5  </w:t>
      </w:r>
      <w:r w:rsidR="006E0791" w:rsidRPr="00052944">
        <w:rPr>
          <w:b/>
          <w:sz w:val="20"/>
          <w:szCs w:val="20"/>
        </w:rPr>
        <w:t>Buyer’s</w:t>
      </w:r>
      <w:proofErr w:type="gramEnd"/>
      <w:r w:rsidR="006E0791" w:rsidRPr="00052944">
        <w:rPr>
          <w:b/>
          <w:sz w:val="20"/>
          <w:szCs w:val="20"/>
        </w:rPr>
        <w:t xml:space="preserve"> Right to Terminate</w:t>
      </w:r>
      <w:r w:rsidR="00F63422" w:rsidRPr="00052944">
        <w:rPr>
          <w:b/>
          <w:sz w:val="20"/>
          <w:szCs w:val="20"/>
        </w:rPr>
        <w:t xml:space="preserve"> (Financing)</w:t>
      </w:r>
      <w:r w:rsidR="006E0791" w:rsidRPr="00052944">
        <w:rPr>
          <w:b/>
          <w:sz w:val="20"/>
          <w:szCs w:val="20"/>
        </w:rPr>
        <w:t>.</w:t>
      </w:r>
      <w:r w:rsidR="00F63422" w:rsidRPr="00052944">
        <w:rPr>
          <w:b/>
          <w:sz w:val="20"/>
          <w:szCs w:val="20"/>
        </w:rPr>
        <w:t xml:space="preserve"> </w:t>
      </w:r>
      <w:r w:rsidR="00F63422" w:rsidRPr="00052944">
        <w:rPr>
          <w:sz w:val="20"/>
          <w:szCs w:val="20"/>
        </w:rPr>
        <w:t xml:space="preserve">If Buyer </w:t>
      </w:r>
      <w:r w:rsidR="004B3E79" w:rsidRPr="00052944">
        <w:rPr>
          <w:sz w:val="20"/>
          <w:szCs w:val="20"/>
        </w:rPr>
        <w:t>is unable to obtain the Loan Commitment Letter or otherwise fails to obtain financing to</w:t>
      </w:r>
      <w:r w:rsidR="004204CD" w:rsidRPr="00052944">
        <w:rPr>
          <w:sz w:val="20"/>
          <w:szCs w:val="20"/>
        </w:rPr>
        <w:t xml:space="preserve"> purchase the Property</w:t>
      </w:r>
      <w:r w:rsidR="00F63422" w:rsidRPr="00052944">
        <w:rPr>
          <w:sz w:val="20"/>
          <w:szCs w:val="20"/>
        </w:rPr>
        <w:t xml:space="preserve">, then Buyer may terminate this Contract by written notice to Seller, and </w:t>
      </w:r>
      <w:r w:rsidR="004B3E79" w:rsidRPr="00052944">
        <w:rPr>
          <w:sz w:val="20"/>
          <w:szCs w:val="20"/>
        </w:rPr>
        <w:t>if such termination is</w:t>
      </w:r>
      <w:r w:rsidR="004204CD" w:rsidRPr="00052944">
        <w:rPr>
          <w:sz w:val="20"/>
          <w:szCs w:val="20"/>
        </w:rPr>
        <w:t xml:space="preserve"> provide</w:t>
      </w:r>
      <w:r w:rsidR="004B3E79" w:rsidRPr="00052944">
        <w:rPr>
          <w:sz w:val="20"/>
          <w:szCs w:val="20"/>
        </w:rPr>
        <w:t>d</w:t>
      </w:r>
      <w:r w:rsidR="004204CD" w:rsidRPr="00052944">
        <w:rPr>
          <w:sz w:val="20"/>
          <w:szCs w:val="20"/>
        </w:rPr>
        <w:t xml:space="preserve"> prior to the conclusion of the Due Diligence Period, </w:t>
      </w:r>
      <w:r w:rsidR="00F63422" w:rsidRPr="00052944">
        <w:rPr>
          <w:sz w:val="20"/>
          <w:szCs w:val="20"/>
        </w:rPr>
        <w:t xml:space="preserve">Escrow Agent shall promptly disburse </w:t>
      </w:r>
      <w:r w:rsidR="004204CD" w:rsidRPr="00052944">
        <w:rPr>
          <w:sz w:val="20"/>
          <w:szCs w:val="20"/>
        </w:rPr>
        <w:t xml:space="preserve">the </w:t>
      </w:r>
      <w:r w:rsidR="00F63422" w:rsidRPr="00052944">
        <w:rPr>
          <w:sz w:val="20"/>
          <w:szCs w:val="20"/>
        </w:rPr>
        <w:t xml:space="preserve">Earnest Money Deposit </w:t>
      </w:r>
      <w:r w:rsidR="004204CD" w:rsidRPr="00052944">
        <w:rPr>
          <w:sz w:val="20"/>
          <w:szCs w:val="20"/>
        </w:rPr>
        <w:t>to Buyer</w:t>
      </w:r>
      <w:r w:rsidR="00F63422" w:rsidRPr="00052944">
        <w:rPr>
          <w:sz w:val="20"/>
          <w:szCs w:val="20"/>
        </w:rPr>
        <w:t xml:space="preserve">. If notification of </w:t>
      </w:r>
      <w:r w:rsidR="004204CD" w:rsidRPr="00052944">
        <w:rPr>
          <w:sz w:val="20"/>
          <w:szCs w:val="20"/>
        </w:rPr>
        <w:t>termination</w:t>
      </w:r>
      <w:r w:rsidR="00F63422" w:rsidRPr="00052944">
        <w:rPr>
          <w:sz w:val="20"/>
          <w:szCs w:val="20"/>
        </w:rPr>
        <w:t xml:space="preserve"> is delivered to Seller</w:t>
      </w:r>
      <w:r w:rsidR="004204CD" w:rsidRPr="00052944">
        <w:rPr>
          <w:sz w:val="20"/>
          <w:szCs w:val="20"/>
        </w:rPr>
        <w:t xml:space="preserve"> after the conclusion of the Due Diligence </w:t>
      </w:r>
      <w:r w:rsidR="004B3E79" w:rsidRPr="00052944">
        <w:rPr>
          <w:sz w:val="20"/>
          <w:szCs w:val="20"/>
        </w:rPr>
        <w:t>Period</w:t>
      </w:r>
      <w:r w:rsidR="00F63422" w:rsidRPr="00052944">
        <w:rPr>
          <w:sz w:val="20"/>
          <w:szCs w:val="20"/>
        </w:rPr>
        <w:t xml:space="preserve">, then </w:t>
      </w:r>
      <w:r w:rsidR="005669BD" w:rsidRPr="00052944">
        <w:rPr>
          <w:sz w:val="20"/>
          <w:szCs w:val="20"/>
        </w:rPr>
        <w:t xml:space="preserve">Escrow Agent will promptly disburse the </w:t>
      </w:r>
      <w:r w:rsidR="00F63422" w:rsidRPr="00052944">
        <w:rPr>
          <w:sz w:val="20"/>
          <w:szCs w:val="20"/>
        </w:rPr>
        <w:t xml:space="preserve">Earnest Money Deposit </w:t>
      </w:r>
      <w:r w:rsidR="005669BD" w:rsidRPr="00052944">
        <w:rPr>
          <w:sz w:val="20"/>
          <w:szCs w:val="20"/>
        </w:rPr>
        <w:t>to</w:t>
      </w:r>
      <w:r w:rsidR="00F63422" w:rsidRPr="00052944">
        <w:rPr>
          <w:sz w:val="20"/>
          <w:szCs w:val="20"/>
        </w:rPr>
        <w:t xml:space="preserve"> Seller.</w:t>
      </w:r>
      <w:r w:rsidR="004B3E79" w:rsidRPr="00052944">
        <w:rPr>
          <w:sz w:val="20"/>
          <w:szCs w:val="20"/>
        </w:rPr>
        <w:t xml:space="preserve"> Further, if the notice of termination is delivered after the conclusion of the Due Diligence Period, then Buyer must demonstrate to Seller’s satisfaction that the basis for termination was Buyer’s failure to obtain financing. </w:t>
      </w:r>
      <w:r w:rsidR="001C19A8" w:rsidRPr="00052944">
        <w:rPr>
          <w:sz w:val="20"/>
          <w:szCs w:val="20"/>
        </w:rPr>
        <w:t xml:space="preserve"> </w:t>
      </w:r>
    </w:p>
    <w:p w14:paraId="5C645918" w14:textId="77777777" w:rsidR="001603FA" w:rsidRPr="00052944" w:rsidRDefault="001603FA" w:rsidP="001603FA">
      <w:pPr>
        <w:pStyle w:val="ListParagraph"/>
        <w:ind w:left="360"/>
        <w:jc w:val="both"/>
        <w:rPr>
          <w:sz w:val="20"/>
          <w:szCs w:val="20"/>
        </w:rPr>
      </w:pPr>
    </w:p>
    <w:p w14:paraId="10BAD593" w14:textId="331B269A" w:rsidR="004B3E79" w:rsidRPr="00052944" w:rsidRDefault="00B26B5A" w:rsidP="00C30859">
      <w:pPr>
        <w:pStyle w:val="ListParagraph"/>
        <w:ind w:left="360"/>
        <w:jc w:val="both"/>
        <w:rPr>
          <w:sz w:val="20"/>
          <w:szCs w:val="20"/>
        </w:rPr>
      </w:pPr>
      <w:proofErr w:type="gramStart"/>
      <w:r w:rsidRPr="00052944">
        <w:rPr>
          <w:b/>
          <w:sz w:val="20"/>
          <w:szCs w:val="20"/>
        </w:rPr>
        <w:t xml:space="preserve">5.6  </w:t>
      </w:r>
      <w:r w:rsidR="006E0791" w:rsidRPr="00052944">
        <w:rPr>
          <w:b/>
          <w:sz w:val="20"/>
          <w:szCs w:val="20"/>
        </w:rPr>
        <w:t>Seller’s</w:t>
      </w:r>
      <w:proofErr w:type="gramEnd"/>
      <w:r w:rsidR="006E0791" w:rsidRPr="00052944">
        <w:rPr>
          <w:b/>
          <w:sz w:val="20"/>
          <w:szCs w:val="20"/>
        </w:rPr>
        <w:t xml:space="preserve"> Right to Terminate</w:t>
      </w:r>
      <w:r w:rsidR="005669BD" w:rsidRPr="00052944">
        <w:rPr>
          <w:b/>
          <w:sz w:val="20"/>
          <w:szCs w:val="20"/>
        </w:rPr>
        <w:t xml:space="preserve"> (Financing)</w:t>
      </w:r>
      <w:r w:rsidR="006E0791" w:rsidRPr="00052944">
        <w:rPr>
          <w:b/>
          <w:sz w:val="20"/>
          <w:szCs w:val="20"/>
        </w:rPr>
        <w:t>.</w:t>
      </w:r>
      <w:r w:rsidR="00D85B5D" w:rsidRPr="00052944">
        <w:rPr>
          <w:b/>
          <w:sz w:val="20"/>
          <w:szCs w:val="20"/>
        </w:rPr>
        <w:t xml:space="preserve"> </w:t>
      </w:r>
      <w:r w:rsidR="004B3E79" w:rsidRPr="00052944">
        <w:rPr>
          <w:sz w:val="20"/>
          <w:szCs w:val="20"/>
        </w:rPr>
        <w:t xml:space="preserve">In addition to any other right of termination provided to Seller in this Contract, </w:t>
      </w:r>
      <w:r w:rsidR="001C404E" w:rsidRPr="00052944">
        <w:rPr>
          <w:sz w:val="20"/>
          <w:szCs w:val="20"/>
        </w:rPr>
        <w:t xml:space="preserve">Seller </w:t>
      </w:r>
      <w:r w:rsidR="004B3E79" w:rsidRPr="00052944">
        <w:rPr>
          <w:sz w:val="20"/>
          <w:szCs w:val="20"/>
        </w:rPr>
        <w:t>shall have the right to terminate on the following conditions.</w:t>
      </w:r>
    </w:p>
    <w:p w14:paraId="6AA0126F" w14:textId="77777777" w:rsidR="001603FA" w:rsidRPr="00052944" w:rsidRDefault="001603FA" w:rsidP="001603FA">
      <w:pPr>
        <w:pStyle w:val="ListParagraph"/>
        <w:jc w:val="both"/>
        <w:rPr>
          <w:sz w:val="20"/>
          <w:szCs w:val="20"/>
        </w:rPr>
      </w:pPr>
    </w:p>
    <w:p w14:paraId="19F028B5" w14:textId="4E7D8574" w:rsidR="008C2B1D" w:rsidRPr="00052944" w:rsidRDefault="00B26B5A" w:rsidP="00B26B5A">
      <w:pPr>
        <w:pStyle w:val="ListParagraph"/>
        <w:jc w:val="both"/>
        <w:rPr>
          <w:sz w:val="20"/>
          <w:szCs w:val="20"/>
        </w:rPr>
      </w:pPr>
      <w:proofErr w:type="gramStart"/>
      <w:r w:rsidRPr="00052944">
        <w:rPr>
          <w:b/>
          <w:sz w:val="20"/>
          <w:szCs w:val="20"/>
        </w:rPr>
        <w:t>5.6.1</w:t>
      </w:r>
      <w:r w:rsidRPr="00052944">
        <w:rPr>
          <w:sz w:val="20"/>
          <w:szCs w:val="20"/>
        </w:rPr>
        <w:t xml:space="preserve">  </w:t>
      </w:r>
      <w:r w:rsidR="008C2B1D" w:rsidRPr="00052944">
        <w:rPr>
          <w:sz w:val="20"/>
          <w:szCs w:val="20"/>
        </w:rPr>
        <w:t>If</w:t>
      </w:r>
      <w:proofErr w:type="gramEnd"/>
      <w:r w:rsidR="008C2B1D" w:rsidRPr="00052944">
        <w:rPr>
          <w:sz w:val="20"/>
          <w:szCs w:val="20"/>
        </w:rPr>
        <w:t xml:space="preserve"> Buyer has not submitted a loan application to the Approved Lender within five (5) business days after Acceptance, then Seller may terminate this Contract by written notice to Buyer, in which case the Earnest Money Deposit will become non-refundable to Buyer, and Escrow Agent will deliver the Earnest Money Deposit to Seller.</w:t>
      </w:r>
    </w:p>
    <w:p w14:paraId="2D566F50" w14:textId="77777777" w:rsidR="001603FA" w:rsidRPr="00052944" w:rsidRDefault="001603FA" w:rsidP="001603FA">
      <w:pPr>
        <w:pStyle w:val="ListParagraph"/>
        <w:jc w:val="both"/>
        <w:rPr>
          <w:sz w:val="20"/>
          <w:szCs w:val="20"/>
        </w:rPr>
      </w:pPr>
    </w:p>
    <w:p w14:paraId="67F91572" w14:textId="40759A9E" w:rsidR="006E0791" w:rsidRPr="00052944" w:rsidRDefault="00B26B5A" w:rsidP="00B26B5A">
      <w:pPr>
        <w:pStyle w:val="ListParagraph"/>
        <w:jc w:val="both"/>
        <w:rPr>
          <w:sz w:val="20"/>
          <w:szCs w:val="20"/>
        </w:rPr>
      </w:pPr>
      <w:r w:rsidRPr="00052944">
        <w:rPr>
          <w:b/>
          <w:sz w:val="20"/>
          <w:szCs w:val="20"/>
        </w:rPr>
        <w:t>5.6.2</w:t>
      </w:r>
      <w:r w:rsidRPr="00052944">
        <w:rPr>
          <w:sz w:val="20"/>
          <w:szCs w:val="20"/>
        </w:rPr>
        <w:t xml:space="preserve">  </w:t>
      </w:r>
      <w:r w:rsidR="005669BD" w:rsidRPr="00052944">
        <w:rPr>
          <w:sz w:val="20"/>
          <w:szCs w:val="20"/>
        </w:rPr>
        <w:t>In the event</w:t>
      </w:r>
      <w:r w:rsidR="004B3E79" w:rsidRPr="00052944">
        <w:rPr>
          <w:sz w:val="20"/>
          <w:szCs w:val="20"/>
        </w:rPr>
        <w:t xml:space="preserve"> Buyer is unable to obtain the Loan Commitment Letter</w:t>
      </w:r>
      <w:r w:rsidR="008C2B1D" w:rsidRPr="00052944">
        <w:rPr>
          <w:sz w:val="20"/>
          <w:szCs w:val="20"/>
        </w:rPr>
        <w:t xml:space="preserve"> before the </w:t>
      </w:r>
      <w:r w:rsidR="008A3BC9" w:rsidRPr="00052944">
        <w:rPr>
          <w:sz w:val="20"/>
          <w:szCs w:val="20"/>
        </w:rPr>
        <w:t>expiration of the Due Diligence Period</w:t>
      </w:r>
      <w:r w:rsidR="004B3E79" w:rsidRPr="00052944">
        <w:rPr>
          <w:sz w:val="20"/>
          <w:szCs w:val="20"/>
        </w:rPr>
        <w:t>, or the terms of the Loan Commitment Letter are</w:t>
      </w:r>
      <w:r w:rsidR="005669BD" w:rsidRPr="00052944">
        <w:rPr>
          <w:sz w:val="20"/>
          <w:szCs w:val="20"/>
        </w:rPr>
        <w:t xml:space="preserve"> unsatisfactory to Seller or the Approved Lender, Seller may, in its sole discretion, </w:t>
      </w:r>
      <w:r w:rsidR="004B3E79" w:rsidRPr="00052944">
        <w:rPr>
          <w:sz w:val="20"/>
          <w:szCs w:val="20"/>
        </w:rPr>
        <w:t xml:space="preserve">terminate </w:t>
      </w:r>
      <w:r w:rsidR="005669BD" w:rsidRPr="00052944">
        <w:rPr>
          <w:sz w:val="20"/>
          <w:szCs w:val="20"/>
        </w:rPr>
        <w:t xml:space="preserve">the Contract, </w:t>
      </w:r>
      <w:r w:rsidR="008A3BC9" w:rsidRPr="00052944">
        <w:rPr>
          <w:sz w:val="20"/>
          <w:szCs w:val="20"/>
        </w:rPr>
        <w:t>in which case the Earnest Money Deposit will become non-refundable to Buyer, and Escrow Agent will deliver the Earnest Money Deposit to Seller.</w:t>
      </w:r>
      <w:r w:rsidR="005669BD" w:rsidRPr="00052944">
        <w:rPr>
          <w:sz w:val="20"/>
          <w:szCs w:val="20"/>
        </w:rPr>
        <w:t xml:space="preserve"> In no event shall Seller’s election not to </w:t>
      </w:r>
      <w:r w:rsidR="004B3E79" w:rsidRPr="00052944">
        <w:rPr>
          <w:sz w:val="20"/>
          <w:szCs w:val="20"/>
        </w:rPr>
        <w:t>terminate</w:t>
      </w:r>
      <w:r w:rsidR="005669BD" w:rsidRPr="00052944">
        <w:rPr>
          <w:sz w:val="20"/>
          <w:szCs w:val="20"/>
        </w:rPr>
        <w:t xml:space="preserve"> </w:t>
      </w:r>
      <w:r w:rsidR="004B3E79" w:rsidRPr="00052944">
        <w:rPr>
          <w:sz w:val="20"/>
          <w:szCs w:val="20"/>
        </w:rPr>
        <w:t>the</w:t>
      </w:r>
      <w:r w:rsidR="005669BD" w:rsidRPr="00052944">
        <w:rPr>
          <w:sz w:val="20"/>
          <w:szCs w:val="20"/>
        </w:rPr>
        <w:t xml:space="preserve"> Contract under this Section be deemed an approval of Buyer’s financing methods or a waiver of any rights of Seller or any conditions set forth in this Contract.</w:t>
      </w:r>
    </w:p>
    <w:p w14:paraId="59B897E5" w14:textId="77777777" w:rsidR="001603FA" w:rsidRPr="00052944" w:rsidRDefault="001603FA" w:rsidP="001603FA">
      <w:pPr>
        <w:pStyle w:val="ListParagraph"/>
        <w:jc w:val="both"/>
        <w:rPr>
          <w:sz w:val="20"/>
          <w:szCs w:val="20"/>
        </w:rPr>
      </w:pPr>
    </w:p>
    <w:p w14:paraId="19A81219" w14:textId="7AB97351" w:rsidR="00E75907" w:rsidRPr="00052944" w:rsidRDefault="00B26B5A" w:rsidP="00B26B5A">
      <w:pPr>
        <w:pStyle w:val="ListParagraph"/>
        <w:jc w:val="both"/>
        <w:rPr>
          <w:sz w:val="20"/>
          <w:szCs w:val="20"/>
        </w:rPr>
      </w:pPr>
      <w:r w:rsidRPr="00052944">
        <w:rPr>
          <w:b/>
          <w:sz w:val="20"/>
          <w:szCs w:val="20"/>
        </w:rPr>
        <w:t>5.6.3</w:t>
      </w:r>
      <w:r w:rsidRPr="00052944">
        <w:rPr>
          <w:sz w:val="20"/>
          <w:szCs w:val="20"/>
        </w:rPr>
        <w:t xml:space="preserve">  </w:t>
      </w:r>
      <w:r w:rsidR="008A3BC9" w:rsidRPr="00052944">
        <w:rPr>
          <w:sz w:val="20"/>
          <w:szCs w:val="20"/>
        </w:rPr>
        <w:t>If at any</w:t>
      </w:r>
      <w:r w:rsidR="00E75907" w:rsidRPr="00052944">
        <w:rPr>
          <w:sz w:val="20"/>
          <w:szCs w:val="20"/>
        </w:rPr>
        <w:t xml:space="preserve"> </w:t>
      </w:r>
      <w:r w:rsidR="008A3BC9" w:rsidRPr="00052944">
        <w:rPr>
          <w:sz w:val="20"/>
          <w:szCs w:val="20"/>
        </w:rPr>
        <w:t>time during the term of this Contract, after the Loan Commitment Letter has been provided to Seller, Buyer’s lender changes or the terms of Buyer’s financing change and such changes are not approved by Seller, Seller may, in its sole discretion, terminate the Contract, in which case the Earnest Money Deposit will become non-refundable to Buyer, and Escrow Agent will deliver the Earnest Money Deposit to Seller.</w:t>
      </w:r>
    </w:p>
    <w:p w14:paraId="5FCAFDC1" w14:textId="77777777" w:rsidR="001603FA" w:rsidRPr="00052944" w:rsidRDefault="001603FA" w:rsidP="001603FA">
      <w:pPr>
        <w:pStyle w:val="ListParagraph"/>
        <w:ind w:left="360"/>
        <w:rPr>
          <w:sz w:val="20"/>
          <w:szCs w:val="20"/>
        </w:rPr>
      </w:pPr>
    </w:p>
    <w:p w14:paraId="0975C98E" w14:textId="33A4A5E8" w:rsidR="00E75907" w:rsidRPr="00052944" w:rsidRDefault="00B26B5A" w:rsidP="00B26B5A">
      <w:pPr>
        <w:pStyle w:val="ListParagraph"/>
        <w:ind w:left="360"/>
        <w:rPr>
          <w:sz w:val="20"/>
          <w:szCs w:val="20"/>
        </w:rPr>
      </w:pPr>
      <w:proofErr w:type="gramStart"/>
      <w:r w:rsidRPr="00052944">
        <w:rPr>
          <w:b/>
          <w:sz w:val="20"/>
          <w:szCs w:val="20"/>
        </w:rPr>
        <w:t xml:space="preserve">5.7  </w:t>
      </w:r>
      <w:r w:rsidR="00E75907" w:rsidRPr="00052944">
        <w:rPr>
          <w:b/>
          <w:sz w:val="20"/>
          <w:szCs w:val="20"/>
        </w:rPr>
        <w:t>Lender</w:t>
      </w:r>
      <w:proofErr w:type="gramEnd"/>
      <w:r w:rsidR="00E75907" w:rsidRPr="00052944">
        <w:rPr>
          <w:b/>
          <w:sz w:val="20"/>
          <w:szCs w:val="20"/>
        </w:rPr>
        <w:t xml:space="preserve"> Actions. </w:t>
      </w:r>
      <w:r w:rsidR="00E75907" w:rsidRPr="00052944">
        <w:rPr>
          <w:sz w:val="20"/>
          <w:szCs w:val="20"/>
        </w:rPr>
        <w:t>Buyer acknowledges and agrees that Seller will not be liable for</w:t>
      </w:r>
      <w:r w:rsidR="00417D81" w:rsidRPr="00052944">
        <w:rPr>
          <w:sz w:val="20"/>
          <w:szCs w:val="20"/>
        </w:rPr>
        <w:t xml:space="preserve"> any of the following: (a</w:t>
      </w:r>
      <w:r w:rsidR="00E75907" w:rsidRPr="00052944">
        <w:rPr>
          <w:sz w:val="20"/>
          <w:szCs w:val="20"/>
        </w:rPr>
        <w:t>) a</w:t>
      </w:r>
      <w:r w:rsidR="00417D81" w:rsidRPr="00052944">
        <w:rPr>
          <w:sz w:val="20"/>
          <w:szCs w:val="20"/>
        </w:rPr>
        <w:t>ny</w:t>
      </w:r>
      <w:r w:rsidR="00E75907" w:rsidRPr="00052944">
        <w:rPr>
          <w:sz w:val="20"/>
          <w:szCs w:val="20"/>
        </w:rPr>
        <w:t xml:space="preserve"> lender's refusal to </w:t>
      </w:r>
      <w:r w:rsidR="00417D81" w:rsidRPr="00052944">
        <w:rPr>
          <w:sz w:val="20"/>
          <w:szCs w:val="20"/>
        </w:rPr>
        <w:t>provide a Loan Commitment Letter</w:t>
      </w:r>
      <w:r w:rsidR="00E75907" w:rsidRPr="00052944">
        <w:rPr>
          <w:sz w:val="20"/>
          <w:szCs w:val="20"/>
        </w:rPr>
        <w:t>,</w:t>
      </w:r>
      <w:r w:rsidR="00417D81" w:rsidRPr="00052944">
        <w:rPr>
          <w:sz w:val="20"/>
          <w:szCs w:val="20"/>
        </w:rPr>
        <w:t xml:space="preserve"> or an update thereto</w:t>
      </w:r>
      <w:r w:rsidR="00E75907" w:rsidRPr="00052944">
        <w:rPr>
          <w:sz w:val="20"/>
          <w:szCs w:val="20"/>
        </w:rPr>
        <w:t xml:space="preserve">, or to </w:t>
      </w:r>
      <w:r w:rsidR="00417D81" w:rsidRPr="00052944">
        <w:rPr>
          <w:sz w:val="20"/>
          <w:szCs w:val="20"/>
        </w:rPr>
        <w:t xml:space="preserve">otherwise refuse to provide a loan for Buyer’s purchase of the Property; </w:t>
      </w:r>
      <w:r w:rsidR="00E75907" w:rsidRPr="00052944">
        <w:rPr>
          <w:sz w:val="20"/>
          <w:szCs w:val="20"/>
        </w:rPr>
        <w:t>(</w:t>
      </w:r>
      <w:r w:rsidR="00417D81" w:rsidRPr="00052944">
        <w:rPr>
          <w:sz w:val="20"/>
          <w:szCs w:val="20"/>
        </w:rPr>
        <w:t>b</w:t>
      </w:r>
      <w:r w:rsidR="00E75907" w:rsidRPr="00052944">
        <w:rPr>
          <w:sz w:val="20"/>
          <w:szCs w:val="20"/>
        </w:rPr>
        <w:t xml:space="preserve">) any changes in </w:t>
      </w:r>
      <w:r w:rsidR="00417D81" w:rsidRPr="00052944">
        <w:rPr>
          <w:sz w:val="20"/>
          <w:szCs w:val="20"/>
        </w:rPr>
        <w:t xml:space="preserve">interest rates applicable to Buyer’s financing, which changes are </w:t>
      </w:r>
      <w:r w:rsidR="00E75907" w:rsidRPr="00052944">
        <w:rPr>
          <w:sz w:val="20"/>
          <w:szCs w:val="20"/>
        </w:rPr>
        <w:t xml:space="preserve">caused for any reason, including </w:t>
      </w:r>
      <w:r w:rsidR="00E75907" w:rsidRPr="00052944">
        <w:rPr>
          <w:sz w:val="20"/>
          <w:szCs w:val="20"/>
        </w:rPr>
        <w:lastRenderedPageBreak/>
        <w:t>without limitation, construction delays, changed market conditions, etc.</w:t>
      </w:r>
      <w:r w:rsidR="00417D81" w:rsidRPr="00052944">
        <w:rPr>
          <w:sz w:val="20"/>
          <w:szCs w:val="20"/>
        </w:rPr>
        <w:t>; (c)</w:t>
      </w:r>
      <w:r w:rsidR="00E75907" w:rsidRPr="00052944">
        <w:rPr>
          <w:sz w:val="20"/>
          <w:szCs w:val="20"/>
        </w:rPr>
        <w:t xml:space="preserve">  any delay or cost due to any change in the structure of the loan requested by Buyer</w:t>
      </w:r>
      <w:r w:rsidR="00417D81" w:rsidRPr="00052944">
        <w:rPr>
          <w:sz w:val="20"/>
          <w:szCs w:val="20"/>
        </w:rPr>
        <w:t xml:space="preserve">, Approved Lender, </w:t>
      </w:r>
      <w:r w:rsidR="00E75907" w:rsidRPr="00052944">
        <w:rPr>
          <w:sz w:val="20"/>
          <w:szCs w:val="20"/>
        </w:rPr>
        <w:t xml:space="preserve">or Buyer’s Lender </w:t>
      </w:r>
      <w:r w:rsidR="00417D81" w:rsidRPr="00052944">
        <w:rPr>
          <w:sz w:val="20"/>
          <w:szCs w:val="20"/>
        </w:rPr>
        <w:t xml:space="preserve">and </w:t>
      </w:r>
      <w:r w:rsidR="00E75907" w:rsidRPr="00052944">
        <w:rPr>
          <w:sz w:val="20"/>
          <w:szCs w:val="20"/>
        </w:rPr>
        <w:t xml:space="preserve">Buyer </w:t>
      </w:r>
      <w:r w:rsidR="00417D81" w:rsidRPr="00052944">
        <w:rPr>
          <w:sz w:val="20"/>
          <w:szCs w:val="20"/>
        </w:rPr>
        <w:t xml:space="preserve">alone is </w:t>
      </w:r>
      <w:r w:rsidR="00E75907" w:rsidRPr="00052944">
        <w:rPr>
          <w:sz w:val="20"/>
          <w:szCs w:val="20"/>
        </w:rPr>
        <w:t>responsible for any delay</w:t>
      </w:r>
      <w:r w:rsidR="00417D81" w:rsidRPr="00052944">
        <w:rPr>
          <w:sz w:val="20"/>
          <w:szCs w:val="20"/>
        </w:rPr>
        <w:t xml:space="preserve"> or cost</w:t>
      </w:r>
      <w:r w:rsidR="00E75907" w:rsidRPr="00052944">
        <w:rPr>
          <w:sz w:val="20"/>
          <w:szCs w:val="20"/>
        </w:rPr>
        <w:t xml:space="preserve"> caused by any such change. Buyer assumes all risk in entering into a so called “interest rate lock” with a</w:t>
      </w:r>
      <w:r w:rsidR="00417D81" w:rsidRPr="00052944">
        <w:rPr>
          <w:sz w:val="20"/>
          <w:szCs w:val="20"/>
        </w:rPr>
        <w:t>ny</w:t>
      </w:r>
      <w:r w:rsidR="00E75907" w:rsidRPr="00052944">
        <w:rPr>
          <w:sz w:val="20"/>
          <w:szCs w:val="20"/>
        </w:rPr>
        <w:t xml:space="preserve"> lender.</w:t>
      </w:r>
    </w:p>
    <w:p w14:paraId="06C20A68" w14:textId="77777777" w:rsidR="00E75907" w:rsidRPr="00052944" w:rsidRDefault="00E75907" w:rsidP="001603FA">
      <w:pPr>
        <w:pStyle w:val="ListParagraph"/>
        <w:ind w:left="360"/>
        <w:jc w:val="both"/>
        <w:rPr>
          <w:sz w:val="20"/>
          <w:szCs w:val="20"/>
        </w:rPr>
      </w:pPr>
    </w:p>
    <w:p w14:paraId="5D15E5A3" w14:textId="30C66FE7" w:rsidR="006E0791" w:rsidRPr="00052944" w:rsidRDefault="000D3937" w:rsidP="000B0FA9">
      <w:pPr>
        <w:pStyle w:val="ListParagraph"/>
        <w:numPr>
          <w:ilvl w:val="0"/>
          <w:numId w:val="1"/>
        </w:numPr>
        <w:tabs>
          <w:tab w:val="left" w:pos="360"/>
        </w:tabs>
        <w:ind w:left="0" w:firstLine="0"/>
        <w:jc w:val="both"/>
        <w:rPr>
          <w:b/>
          <w:sz w:val="20"/>
          <w:szCs w:val="20"/>
        </w:rPr>
      </w:pPr>
      <w:r w:rsidRPr="00052944">
        <w:rPr>
          <w:b/>
          <w:sz w:val="20"/>
          <w:szCs w:val="20"/>
        </w:rPr>
        <w:t xml:space="preserve">OPTIONS, </w:t>
      </w:r>
      <w:r w:rsidR="00014AE5" w:rsidRPr="00052944">
        <w:rPr>
          <w:b/>
          <w:sz w:val="20"/>
          <w:szCs w:val="20"/>
        </w:rPr>
        <w:t xml:space="preserve">DESIGN </w:t>
      </w:r>
      <w:r w:rsidR="00D85B5D" w:rsidRPr="00052944">
        <w:rPr>
          <w:b/>
          <w:sz w:val="20"/>
          <w:szCs w:val="20"/>
        </w:rPr>
        <w:t>MEETING</w:t>
      </w:r>
      <w:r w:rsidRPr="00052944">
        <w:rPr>
          <w:b/>
          <w:sz w:val="20"/>
          <w:szCs w:val="20"/>
        </w:rPr>
        <w:t>,</w:t>
      </w:r>
      <w:r w:rsidR="00D85B5D" w:rsidRPr="00052944">
        <w:rPr>
          <w:b/>
          <w:sz w:val="20"/>
          <w:szCs w:val="20"/>
        </w:rPr>
        <w:t xml:space="preserve"> AND BUYER </w:t>
      </w:r>
      <w:r w:rsidR="00014AE5" w:rsidRPr="00052944">
        <w:rPr>
          <w:b/>
          <w:sz w:val="20"/>
          <w:szCs w:val="20"/>
        </w:rPr>
        <w:t>OPTION</w:t>
      </w:r>
      <w:r w:rsidR="00712A8D" w:rsidRPr="00052944">
        <w:rPr>
          <w:b/>
          <w:sz w:val="20"/>
          <w:szCs w:val="20"/>
        </w:rPr>
        <w:t>S</w:t>
      </w:r>
      <w:r w:rsidR="00014AE5" w:rsidRPr="00052944">
        <w:rPr>
          <w:b/>
          <w:sz w:val="20"/>
          <w:szCs w:val="20"/>
        </w:rPr>
        <w:t xml:space="preserve"> </w:t>
      </w:r>
      <w:r w:rsidR="00D85B5D" w:rsidRPr="00052944">
        <w:rPr>
          <w:b/>
          <w:sz w:val="20"/>
          <w:szCs w:val="20"/>
        </w:rPr>
        <w:t>APPROVALS</w:t>
      </w:r>
      <w:r w:rsidR="006E0791" w:rsidRPr="00052944">
        <w:rPr>
          <w:b/>
          <w:sz w:val="20"/>
          <w:szCs w:val="20"/>
        </w:rPr>
        <w:t>.</w:t>
      </w:r>
    </w:p>
    <w:p w14:paraId="2C177E59" w14:textId="77777777" w:rsidR="001603FA" w:rsidRPr="00052944" w:rsidRDefault="001603FA" w:rsidP="001603FA">
      <w:pPr>
        <w:pStyle w:val="ListParagraph"/>
        <w:ind w:left="360"/>
        <w:jc w:val="both"/>
        <w:rPr>
          <w:sz w:val="20"/>
          <w:szCs w:val="20"/>
        </w:rPr>
      </w:pPr>
    </w:p>
    <w:p w14:paraId="1C56F7E6" w14:textId="371DA2DA" w:rsidR="000D3937" w:rsidRPr="00052944" w:rsidRDefault="000D3937" w:rsidP="00A14BC5">
      <w:pPr>
        <w:pStyle w:val="ListParagraph"/>
        <w:numPr>
          <w:ilvl w:val="1"/>
          <w:numId w:val="15"/>
        </w:numPr>
        <w:ind w:left="360" w:firstLine="0"/>
        <w:jc w:val="both"/>
        <w:rPr>
          <w:sz w:val="20"/>
          <w:szCs w:val="20"/>
        </w:rPr>
      </w:pPr>
      <w:r w:rsidRPr="00052944">
        <w:rPr>
          <w:b/>
          <w:sz w:val="20"/>
          <w:szCs w:val="20"/>
        </w:rPr>
        <w:t>Options</w:t>
      </w:r>
      <w:r w:rsidRPr="00052944">
        <w:rPr>
          <w:sz w:val="20"/>
          <w:szCs w:val="20"/>
        </w:rPr>
        <w:t xml:space="preserve">. Buyer will have the opportunity to review </w:t>
      </w:r>
      <w:r w:rsidR="00EC60D2" w:rsidRPr="00052944">
        <w:rPr>
          <w:sz w:val="20"/>
          <w:szCs w:val="20"/>
        </w:rPr>
        <w:t xml:space="preserve">many </w:t>
      </w:r>
      <w:r w:rsidRPr="00052944">
        <w:rPr>
          <w:sz w:val="20"/>
          <w:szCs w:val="20"/>
        </w:rPr>
        <w:t>choices</w:t>
      </w:r>
      <w:r w:rsidR="00420557" w:rsidRPr="00052944">
        <w:rPr>
          <w:sz w:val="20"/>
          <w:szCs w:val="20"/>
        </w:rPr>
        <w:t xml:space="preserve"> (including upgrades)</w:t>
      </w:r>
      <w:r w:rsidRPr="00052944">
        <w:rPr>
          <w:sz w:val="20"/>
          <w:szCs w:val="20"/>
        </w:rPr>
        <w:t xml:space="preserve"> currently available for the design, color, materials, and structural components of the Home (“</w:t>
      </w:r>
      <w:r w:rsidRPr="00052944">
        <w:rPr>
          <w:b/>
          <w:sz w:val="20"/>
          <w:szCs w:val="20"/>
        </w:rPr>
        <w:t>Options</w:t>
      </w:r>
      <w:r w:rsidRPr="00052944">
        <w:rPr>
          <w:sz w:val="20"/>
          <w:szCs w:val="20"/>
        </w:rPr>
        <w:t xml:space="preserve">”) prior to the </w:t>
      </w:r>
      <w:r w:rsidR="00426F08" w:rsidRPr="00052944">
        <w:rPr>
          <w:sz w:val="20"/>
          <w:szCs w:val="20"/>
        </w:rPr>
        <w:t xml:space="preserve">Design </w:t>
      </w:r>
      <w:r w:rsidRPr="00052944">
        <w:rPr>
          <w:sz w:val="20"/>
          <w:szCs w:val="20"/>
        </w:rPr>
        <w:t xml:space="preserve">Meeting. </w:t>
      </w:r>
      <w:r w:rsidR="003E5407" w:rsidRPr="00052944">
        <w:rPr>
          <w:b/>
          <w:sz w:val="20"/>
          <w:szCs w:val="20"/>
        </w:rPr>
        <w:t>BUYER UNDERSTANDS AND AGREES THAT BUYER’S SELECTION OF OPTIONS MAY INCREASE THE PURCHASE PRICE FOR THE PROPERTY</w:t>
      </w:r>
      <w:r w:rsidR="00512CF3" w:rsidRPr="00052944">
        <w:rPr>
          <w:b/>
          <w:sz w:val="20"/>
          <w:szCs w:val="20"/>
        </w:rPr>
        <w:t xml:space="preserve"> AND THAT THE SELECTION OF CERTAIN OPTIONS MAY REQUIRE BUYER TO PAY AN ADDITIONAL FEE, AS SET FORTH IN SECTION 2.3</w:t>
      </w:r>
      <w:r w:rsidR="003E5407" w:rsidRPr="00052944">
        <w:rPr>
          <w:b/>
          <w:sz w:val="20"/>
          <w:szCs w:val="20"/>
        </w:rPr>
        <w:t>.</w:t>
      </w:r>
      <w:r w:rsidR="003E5407" w:rsidRPr="00052944">
        <w:rPr>
          <w:sz w:val="20"/>
          <w:szCs w:val="20"/>
        </w:rPr>
        <w:t xml:space="preserve"> The cost of any particular Option will be determined as of the date such Option is selected, not as of the Acceptance Date. When finalized, the Options selected by Buyer will be added to this Contract as </w:t>
      </w:r>
      <w:r w:rsidR="003E5407" w:rsidRPr="00052944">
        <w:rPr>
          <w:b/>
          <w:sz w:val="20"/>
          <w:szCs w:val="20"/>
          <w:u w:val="single"/>
        </w:rPr>
        <w:t>ADDENDUM A</w:t>
      </w:r>
      <w:r w:rsidR="00B95631" w:rsidRPr="00052944">
        <w:rPr>
          <w:sz w:val="20"/>
          <w:szCs w:val="20"/>
        </w:rPr>
        <w:t xml:space="preserve"> (Options and Upgrades, and Color Selection Addendum)</w:t>
      </w:r>
      <w:r w:rsidR="003E5407" w:rsidRPr="00052944">
        <w:rPr>
          <w:sz w:val="20"/>
          <w:szCs w:val="20"/>
        </w:rPr>
        <w:t>.</w:t>
      </w:r>
    </w:p>
    <w:p w14:paraId="4F70E4AE" w14:textId="77777777" w:rsidR="001603FA" w:rsidRPr="00052944" w:rsidRDefault="001603FA" w:rsidP="001603FA">
      <w:pPr>
        <w:pStyle w:val="ListParagraph"/>
        <w:jc w:val="both"/>
        <w:rPr>
          <w:sz w:val="20"/>
          <w:szCs w:val="20"/>
        </w:rPr>
      </w:pPr>
    </w:p>
    <w:p w14:paraId="16519F20" w14:textId="602CCCBC" w:rsidR="001603FA" w:rsidRPr="00052944" w:rsidRDefault="00592D4E" w:rsidP="004754AA">
      <w:pPr>
        <w:pStyle w:val="ListParagraph"/>
        <w:numPr>
          <w:ilvl w:val="1"/>
          <w:numId w:val="14"/>
        </w:numPr>
        <w:ind w:left="360" w:firstLine="0"/>
        <w:jc w:val="both"/>
        <w:rPr>
          <w:sz w:val="20"/>
          <w:szCs w:val="20"/>
        </w:rPr>
      </w:pPr>
      <w:r w:rsidRPr="00052944">
        <w:rPr>
          <w:b/>
          <w:sz w:val="20"/>
          <w:szCs w:val="20"/>
        </w:rPr>
        <w:t>Design Meeting</w:t>
      </w:r>
      <w:r w:rsidRPr="00052944">
        <w:rPr>
          <w:sz w:val="20"/>
          <w:szCs w:val="20"/>
        </w:rPr>
        <w:t xml:space="preserve">.  </w:t>
      </w:r>
      <w:r w:rsidR="00FD6693" w:rsidRPr="00052944">
        <w:rPr>
          <w:sz w:val="20"/>
          <w:szCs w:val="20"/>
        </w:rPr>
        <w:t xml:space="preserve">Buyer </w:t>
      </w:r>
      <w:r w:rsidRPr="00052944">
        <w:rPr>
          <w:sz w:val="20"/>
          <w:szCs w:val="20"/>
        </w:rPr>
        <w:t xml:space="preserve">shall </w:t>
      </w:r>
      <w:r w:rsidR="00FD6693" w:rsidRPr="00052944">
        <w:rPr>
          <w:sz w:val="20"/>
          <w:szCs w:val="20"/>
        </w:rPr>
        <w:t>schedule a meeting with Seller’s design team (“</w:t>
      </w:r>
      <w:r w:rsidR="00FD6693" w:rsidRPr="00052944">
        <w:rPr>
          <w:b/>
          <w:sz w:val="20"/>
          <w:szCs w:val="20"/>
        </w:rPr>
        <w:t>Design Meeting</w:t>
      </w:r>
      <w:r w:rsidR="00FD6693" w:rsidRPr="00052944">
        <w:rPr>
          <w:sz w:val="20"/>
          <w:szCs w:val="20"/>
        </w:rPr>
        <w:t xml:space="preserve">”) to </w:t>
      </w:r>
      <w:r w:rsidR="000B0FA9" w:rsidRPr="00052944">
        <w:rPr>
          <w:sz w:val="20"/>
          <w:szCs w:val="20"/>
        </w:rPr>
        <w:t xml:space="preserve">select </w:t>
      </w:r>
      <w:r w:rsidR="00FD6693" w:rsidRPr="00052944">
        <w:rPr>
          <w:sz w:val="20"/>
          <w:szCs w:val="20"/>
        </w:rPr>
        <w:t>the Options for the Home</w:t>
      </w:r>
      <w:r w:rsidR="00712A8D" w:rsidRPr="00052944">
        <w:rPr>
          <w:sz w:val="20"/>
          <w:szCs w:val="20"/>
        </w:rPr>
        <w:t xml:space="preserve">. </w:t>
      </w:r>
      <w:r w:rsidR="00E87F20" w:rsidRPr="00052944">
        <w:rPr>
          <w:sz w:val="20"/>
          <w:szCs w:val="20"/>
        </w:rPr>
        <w:t xml:space="preserve">During </w:t>
      </w:r>
      <w:r w:rsidR="00FD6693" w:rsidRPr="00052944">
        <w:rPr>
          <w:sz w:val="20"/>
          <w:szCs w:val="20"/>
        </w:rPr>
        <w:t xml:space="preserve">the Design Meeting, Seller’s design team </w:t>
      </w:r>
      <w:r w:rsidR="000B0FA9" w:rsidRPr="00052944">
        <w:rPr>
          <w:sz w:val="20"/>
          <w:szCs w:val="20"/>
        </w:rPr>
        <w:t xml:space="preserve">will </w:t>
      </w:r>
      <w:r w:rsidR="00FD6693" w:rsidRPr="00052944">
        <w:rPr>
          <w:sz w:val="20"/>
          <w:szCs w:val="20"/>
        </w:rPr>
        <w:t>assist bu</w:t>
      </w:r>
      <w:r w:rsidR="00946030" w:rsidRPr="00052944">
        <w:rPr>
          <w:sz w:val="20"/>
          <w:szCs w:val="20"/>
        </w:rPr>
        <w:t xml:space="preserve">yer with </w:t>
      </w:r>
      <w:r w:rsidR="00FD6693" w:rsidRPr="00052944">
        <w:rPr>
          <w:sz w:val="20"/>
          <w:szCs w:val="20"/>
        </w:rPr>
        <w:t xml:space="preserve">the </w:t>
      </w:r>
      <w:r w:rsidRPr="00052944">
        <w:rPr>
          <w:sz w:val="20"/>
          <w:szCs w:val="20"/>
        </w:rPr>
        <w:t xml:space="preserve">selection of </w:t>
      </w:r>
      <w:r w:rsidR="00FD6693" w:rsidRPr="00052944">
        <w:rPr>
          <w:sz w:val="20"/>
          <w:szCs w:val="20"/>
        </w:rPr>
        <w:t>various Options, including, without limitation, colors</w:t>
      </w:r>
      <w:r w:rsidR="0096072F" w:rsidRPr="00052944">
        <w:rPr>
          <w:sz w:val="20"/>
          <w:szCs w:val="20"/>
        </w:rPr>
        <w:t xml:space="preserve">, lighting, cabinetry, countertops, flooring, </w:t>
      </w:r>
      <w:r w:rsidR="0033393A" w:rsidRPr="00052944">
        <w:rPr>
          <w:sz w:val="20"/>
          <w:szCs w:val="20"/>
        </w:rPr>
        <w:t>optional</w:t>
      </w:r>
      <w:r w:rsidR="009B4F41" w:rsidRPr="00052944">
        <w:rPr>
          <w:sz w:val="20"/>
          <w:szCs w:val="20"/>
        </w:rPr>
        <w:t xml:space="preserve"> basement finish </w:t>
      </w:r>
      <w:r w:rsidR="0096072F" w:rsidRPr="00052944">
        <w:rPr>
          <w:sz w:val="20"/>
          <w:szCs w:val="20"/>
        </w:rPr>
        <w:t xml:space="preserve">and other Options. </w:t>
      </w:r>
      <w:r w:rsidR="000B0FA9" w:rsidRPr="00052944">
        <w:rPr>
          <w:sz w:val="20"/>
          <w:szCs w:val="20"/>
        </w:rPr>
        <w:t xml:space="preserve">Buyer shall finalize Buyer’s Options selections and Buyer and Seller shall execute all documentation regarding Options for the Home, including but not limited to </w:t>
      </w:r>
      <w:r w:rsidR="000B0FA9" w:rsidRPr="00052944">
        <w:rPr>
          <w:b/>
          <w:sz w:val="20"/>
          <w:szCs w:val="20"/>
        </w:rPr>
        <w:t>ADDENDUM A</w:t>
      </w:r>
      <w:r w:rsidR="000B0FA9" w:rsidRPr="00052944">
        <w:rPr>
          <w:sz w:val="20"/>
          <w:szCs w:val="20"/>
        </w:rPr>
        <w:t xml:space="preserve">. </w:t>
      </w:r>
      <w:r w:rsidR="008D4519" w:rsidRPr="00052944">
        <w:rPr>
          <w:sz w:val="20"/>
          <w:szCs w:val="20"/>
        </w:rPr>
        <w:t>The date of the Design Meeting shall also be</w:t>
      </w:r>
      <w:r w:rsidR="00453711" w:rsidRPr="00052944">
        <w:rPr>
          <w:sz w:val="20"/>
          <w:szCs w:val="20"/>
        </w:rPr>
        <w:t xml:space="preserve"> the </w:t>
      </w:r>
      <w:r w:rsidR="00453711" w:rsidRPr="00052944">
        <w:rPr>
          <w:b/>
          <w:sz w:val="20"/>
          <w:szCs w:val="20"/>
        </w:rPr>
        <w:t>Options Selection Deadline</w:t>
      </w:r>
      <w:r w:rsidR="00453711" w:rsidRPr="00052944">
        <w:rPr>
          <w:sz w:val="20"/>
          <w:szCs w:val="20"/>
        </w:rPr>
        <w:t xml:space="preserve">. </w:t>
      </w:r>
      <w:r w:rsidR="0033393A" w:rsidRPr="00052944">
        <w:rPr>
          <w:sz w:val="20"/>
          <w:szCs w:val="20"/>
        </w:rPr>
        <w:t xml:space="preserve">The </w:t>
      </w:r>
      <w:r w:rsidR="0096072F" w:rsidRPr="00052944">
        <w:rPr>
          <w:sz w:val="20"/>
          <w:szCs w:val="20"/>
        </w:rPr>
        <w:t xml:space="preserve">Design Meeting must take place no later than </w:t>
      </w:r>
      <w:r w:rsidR="0033393A" w:rsidRPr="00052944">
        <w:rPr>
          <w:sz w:val="20"/>
          <w:szCs w:val="20"/>
        </w:rPr>
        <w:t xml:space="preserve">thirty (30) </w:t>
      </w:r>
      <w:r w:rsidR="0096072F" w:rsidRPr="00052944">
        <w:rPr>
          <w:sz w:val="20"/>
          <w:szCs w:val="20"/>
        </w:rPr>
        <w:t xml:space="preserve">calendar days </w:t>
      </w:r>
      <w:r w:rsidR="0033393A" w:rsidRPr="00052944">
        <w:rPr>
          <w:sz w:val="20"/>
          <w:szCs w:val="20"/>
        </w:rPr>
        <w:t>from the date of Acceptance.</w:t>
      </w:r>
      <w:r w:rsidR="006E3918" w:rsidRPr="00052944">
        <w:rPr>
          <w:sz w:val="20"/>
          <w:szCs w:val="20"/>
        </w:rPr>
        <w:t xml:space="preserve"> </w:t>
      </w:r>
    </w:p>
    <w:p w14:paraId="75BE2E96" w14:textId="77777777" w:rsidR="001603FA" w:rsidRPr="00052944" w:rsidRDefault="001603FA" w:rsidP="001603FA">
      <w:pPr>
        <w:pStyle w:val="ListParagraph"/>
        <w:jc w:val="both"/>
        <w:rPr>
          <w:sz w:val="20"/>
          <w:szCs w:val="20"/>
        </w:rPr>
      </w:pPr>
    </w:p>
    <w:p w14:paraId="3B987EEF" w14:textId="2D1BA43B" w:rsidR="00D26C9E" w:rsidRPr="00052944" w:rsidRDefault="00D26C9E" w:rsidP="004754AA">
      <w:pPr>
        <w:pStyle w:val="ListParagraph"/>
        <w:numPr>
          <w:ilvl w:val="2"/>
          <w:numId w:val="7"/>
        </w:numPr>
        <w:ind w:left="720" w:firstLine="0"/>
        <w:jc w:val="both"/>
        <w:rPr>
          <w:sz w:val="20"/>
          <w:szCs w:val="20"/>
        </w:rPr>
      </w:pPr>
      <w:r w:rsidRPr="00052944">
        <w:rPr>
          <w:sz w:val="20"/>
          <w:szCs w:val="20"/>
        </w:rPr>
        <w:t xml:space="preserve">Buyer’s Options selections will determine the amount of the Construction Deposit in accordance with section 2.2. As the total cost of the Options increases, the amount of the Construction Deposit will increase. </w:t>
      </w:r>
    </w:p>
    <w:p w14:paraId="1C0E1619" w14:textId="77777777" w:rsidR="003E5407" w:rsidRPr="00052944" w:rsidRDefault="003E5407" w:rsidP="00A14BC5">
      <w:pPr>
        <w:pStyle w:val="ListParagraph"/>
        <w:numPr>
          <w:ilvl w:val="2"/>
          <w:numId w:val="16"/>
        </w:numPr>
        <w:ind w:left="720" w:firstLine="0"/>
        <w:jc w:val="both"/>
        <w:rPr>
          <w:sz w:val="20"/>
          <w:szCs w:val="20"/>
        </w:rPr>
      </w:pPr>
      <w:r w:rsidRPr="00052944">
        <w:rPr>
          <w:sz w:val="20"/>
          <w:szCs w:val="20"/>
        </w:rPr>
        <w:t>Any changes</w:t>
      </w:r>
      <w:r w:rsidR="00B26DD4" w:rsidRPr="00052944">
        <w:rPr>
          <w:sz w:val="20"/>
          <w:szCs w:val="20"/>
        </w:rPr>
        <w:t xml:space="preserve"> to Buyer’s Options selections</w:t>
      </w:r>
      <w:r w:rsidRPr="00052944">
        <w:rPr>
          <w:sz w:val="20"/>
          <w:szCs w:val="20"/>
        </w:rPr>
        <w:t xml:space="preserve"> made after the Options Selection D</w:t>
      </w:r>
      <w:r w:rsidR="00B26DD4" w:rsidRPr="00052944">
        <w:rPr>
          <w:sz w:val="20"/>
          <w:szCs w:val="20"/>
        </w:rPr>
        <w:t>eadline will require a written Change O</w:t>
      </w:r>
      <w:r w:rsidRPr="00052944">
        <w:rPr>
          <w:sz w:val="20"/>
          <w:szCs w:val="20"/>
        </w:rPr>
        <w:t xml:space="preserve">rder in accordance with </w:t>
      </w:r>
      <w:r w:rsidR="004D1F93" w:rsidRPr="00052944">
        <w:rPr>
          <w:b/>
          <w:sz w:val="20"/>
          <w:szCs w:val="20"/>
        </w:rPr>
        <w:t>Section 7.4</w:t>
      </w:r>
      <w:r w:rsidR="00B26DD4" w:rsidRPr="00052944">
        <w:rPr>
          <w:sz w:val="20"/>
          <w:szCs w:val="20"/>
        </w:rPr>
        <w:t xml:space="preserve"> with the costs resulting from such changes, </w:t>
      </w:r>
      <w:r w:rsidRPr="00052944">
        <w:rPr>
          <w:sz w:val="20"/>
          <w:szCs w:val="20"/>
        </w:rPr>
        <w:t>and any other agreed upon changes</w:t>
      </w:r>
      <w:r w:rsidR="00B26DD4" w:rsidRPr="00052944">
        <w:rPr>
          <w:sz w:val="20"/>
          <w:szCs w:val="20"/>
        </w:rPr>
        <w:t>,</w:t>
      </w:r>
      <w:r w:rsidRPr="00052944">
        <w:rPr>
          <w:sz w:val="20"/>
          <w:szCs w:val="20"/>
        </w:rPr>
        <w:t xml:space="preserve"> set forth in the applicable </w:t>
      </w:r>
      <w:r w:rsidR="00B26DD4" w:rsidRPr="00052944">
        <w:rPr>
          <w:sz w:val="20"/>
          <w:szCs w:val="20"/>
        </w:rPr>
        <w:t>C</w:t>
      </w:r>
      <w:r w:rsidRPr="00052944">
        <w:rPr>
          <w:sz w:val="20"/>
          <w:szCs w:val="20"/>
        </w:rPr>
        <w:t xml:space="preserve">hange </w:t>
      </w:r>
      <w:r w:rsidR="00B26DD4" w:rsidRPr="00052944">
        <w:rPr>
          <w:sz w:val="20"/>
          <w:szCs w:val="20"/>
        </w:rPr>
        <w:t>O</w:t>
      </w:r>
      <w:r w:rsidRPr="00052944">
        <w:rPr>
          <w:sz w:val="20"/>
          <w:szCs w:val="20"/>
        </w:rPr>
        <w:t>rder.</w:t>
      </w:r>
    </w:p>
    <w:p w14:paraId="60620718" w14:textId="77777777" w:rsidR="001603FA" w:rsidRPr="00052944" w:rsidRDefault="001603FA" w:rsidP="001603FA">
      <w:pPr>
        <w:pStyle w:val="ListParagraph"/>
        <w:jc w:val="both"/>
        <w:rPr>
          <w:sz w:val="20"/>
          <w:szCs w:val="20"/>
        </w:rPr>
      </w:pPr>
    </w:p>
    <w:p w14:paraId="2BB70607" w14:textId="5A78D0B4" w:rsidR="003E5407" w:rsidRPr="00052944" w:rsidRDefault="00082B34" w:rsidP="00A14BC5">
      <w:pPr>
        <w:pStyle w:val="ListParagraph"/>
        <w:numPr>
          <w:ilvl w:val="2"/>
          <w:numId w:val="19"/>
        </w:numPr>
        <w:jc w:val="both"/>
        <w:rPr>
          <w:sz w:val="20"/>
          <w:szCs w:val="20"/>
        </w:rPr>
      </w:pPr>
      <w:r w:rsidRPr="00052944">
        <w:rPr>
          <w:sz w:val="20"/>
          <w:szCs w:val="20"/>
        </w:rPr>
        <w:t xml:space="preserve">If Buyer makes changes to the Options after the Options Selection Deadline, Buyer will be required to supplement the Construction Deposit consistent with </w:t>
      </w:r>
      <w:r w:rsidR="00E2228A" w:rsidRPr="00052944">
        <w:rPr>
          <w:sz w:val="20"/>
          <w:szCs w:val="20"/>
        </w:rPr>
        <w:t>s</w:t>
      </w:r>
      <w:r w:rsidR="00453711" w:rsidRPr="00052944">
        <w:rPr>
          <w:sz w:val="20"/>
          <w:szCs w:val="20"/>
        </w:rPr>
        <w:t>ection 2</w:t>
      </w:r>
      <w:r w:rsidR="00E2228A" w:rsidRPr="00052944">
        <w:rPr>
          <w:sz w:val="20"/>
          <w:szCs w:val="20"/>
        </w:rPr>
        <w:t xml:space="preserve">.2 of </w:t>
      </w:r>
      <w:r w:rsidRPr="00052944">
        <w:rPr>
          <w:sz w:val="20"/>
          <w:szCs w:val="20"/>
        </w:rPr>
        <w:t xml:space="preserve">this Contract. Such supplemental </w:t>
      </w:r>
      <w:r w:rsidR="003E5407" w:rsidRPr="00052944">
        <w:rPr>
          <w:sz w:val="20"/>
          <w:szCs w:val="20"/>
        </w:rPr>
        <w:t>amount</w:t>
      </w:r>
      <w:r w:rsidRPr="00052944">
        <w:rPr>
          <w:sz w:val="20"/>
          <w:szCs w:val="20"/>
        </w:rPr>
        <w:t>s</w:t>
      </w:r>
      <w:r w:rsidR="003E5407" w:rsidRPr="00052944">
        <w:rPr>
          <w:sz w:val="20"/>
          <w:szCs w:val="20"/>
        </w:rPr>
        <w:t xml:space="preserve"> will be immediately due and payable after execution of the applicable </w:t>
      </w:r>
      <w:r w:rsidRPr="00052944">
        <w:rPr>
          <w:sz w:val="20"/>
          <w:szCs w:val="20"/>
        </w:rPr>
        <w:t>Change Order</w:t>
      </w:r>
      <w:r w:rsidR="003E5407" w:rsidRPr="00052944">
        <w:rPr>
          <w:sz w:val="20"/>
          <w:szCs w:val="20"/>
        </w:rPr>
        <w:t>. Seller may suspend construction activities, and all deadlines set forth in this Contract shall be postponed</w:t>
      </w:r>
      <w:r w:rsidR="009E6F58" w:rsidRPr="00052944">
        <w:rPr>
          <w:sz w:val="20"/>
          <w:szCs w:val="20"/>
        </w:rPr>
        <w:t>, including the date for Substantial Completion</w:t>
      </w:r>
      <w:r w:rsidR="003E5407" w:rsidRPr="00052944">
        <w:rPr>
          <w:sz w:val="20"/>
          <w:szCs w:val="20"/>
        </w:rPr>
        <w:t>, until such additional Construction Deposit is paid to Seller.</w:t>
      </w:r>
    </w:p>
    <w:p w14:paraId="276EFA02" w14:textId="77777777" w:rsidR="001603FA" w:rsidRPr="00052944" w:rsidRDefault="001603FA" w:rsidP="001603FA">
      <w:pPr>
        <w:pStyle w:val="ListParagraph"/>
        <w:jc w:val="both"/>
        <w:rPr>
          <w:sz w:val="20"/>
          <w:szCs w:val="20"/>
        </w:rPr>
      </w:pPr>
    </w:p>
    <w:p w14:paraId="4C644E4E" w14:textId="68278B04" w:rsidR="001603FA" w:rsidRPr="00052944" w:rsidRDefault="005E5AD0" w:rsidP="005E5AD0">
      <w:pPr>
        <w:pStyle w:val="ListParagraph"/>
        <w:jc w:val="both"/>
        <w:rPr>
          <w:sz w:val="20"/>
          <w:szCs w:val="20"/>
        </w:rPr>
      </w:pPr>
      <w:r w:rsidRPr="00052944">
        <w:rPr>
          <w:b/>
          <w:sz w:val="20"/>
          <w:szCs w:val="20"/>
        </w:rPr>
        <w:t>6.2.4</w:t>
      </w:r>
      <w:r w:rsidRPr="00052944">
        <w:rPr>
          <w:sz w:val="20"/>
          <w:szCs w:val="20"/>
        </w:rPr>
        <w:t xml:space="preserve"> </w:t>
      </w:r>
      <w:r w:rsidRPr="00052944">
        <w:rPr>
          <w:sz w:val="20"/>
          <w:szCs w:val="20"/>
        </w:rPr>
        <w:tab/>
      </w:r>
      <w:r w:rsidR="003E5407" w:rsidRPr="00052944">
        <w:rPr>
          <w:sz w:val="20"/>
          <w:szCs w:val="20"/>
        </w:rPr>
        <w:t xml:space="preserve">All color selection items, including floorings, countertops, paint, cabinets, etc., are </w:t>
      </w:r>
      <w:r w:rsidR="00082B34" w:rsidRPr="00052944">
        <w:rPr>
          <w:b/>
          <w:sz w:val="20"/>
          <w:szCs w:val="20"/>
        </w:rPr>
        <w:t xml:space="preserve">SUBJECT TO </w:t>
      </w:r>
      <w:r w:rsidR="00E87F20" w:rsidRPr="00052944">
        <w:rPr>
          <w:b/>
          <w:sz w:val="20"/>
          <w:szCs w:val="20"/>
        </w:rPr>
        <w:t>AVAILABILITY</w:t>
      </w:r>
      <w:r w:rsidR="003B7E9E" w:rsidRPr="00052944">
        <w:rPr>
          <w:b/>
          <w:sz w:val="20"/>
          <w:szCs w:val="20"/>
        </w:rPr>
        <w:t xml:space="preserve"> AT THE DESIGN CENTER</w:t>
      </w:r>
      <w:r w:rsidR="003E5407" w:rsidRPr="00052944">
        <w:rPr>
          <w:sz w:val="20"/>
          <w:szCs w:val="20"/>
        </w:rPr>
        <w:t xml:space="preserve">. Seller may increase the amount of the Construction Deposit based upon </w:t>
      </w:r>
      <w:r w:rsidR="000C6BC7" w:rsidRPr="00052944">
        <w:rPr>
          <w:sz w:val="20"/>
          <w:szCs w:val="20"/>
        </w:rPr>
        <w:t>customized</w:t>
      </w:r>
      <w:r w:rsidR="003E5407" w:rsidRPr="00052944">
        <w:rPr>
          <w:sz w:val="20"/>
          <w:szCs w:val="20"/>
        </w:rPr>
        <w:t xml:space="preserve"> color</w:t>
      </w:r>
      <w:r w:rsidR="000C6BC7" w:rsidRPr="00052944">
        <w:rPr>
          <w:sz w:val="20"/>
          <w:szCs w:val="20"/>
        </w:rPr>
        <w:t>s including accent wall colors</w:t>
      </w:r>
      <w:r w:rsidR="003E5407" w:rsidRPr="00052944">
        <w:rPr>
          <w:sz w:val="20"/>
          <w:szCs w:val="20"/>
        </w:rPr>
        <w:t xml:space="preserve"> and</w:t>
      </w:r>
      <w:r w:rsidR="000B4CC2" w:rsidRPr="00052944">
        <w:rPr>
          <w:sz w:val="20"/>
          <w:szCs w:val="20"/>
        </w:rPr>
        <w:t xml:space="preserve"> </w:t>
      </w:r>
      <w:r w:rsidR="003E5407" w:rsidRPr="00052944">
        <w:rPr>
          <w:sz w:val="20"/>
          <w:szCs w:val="20"/>
        </w:rPr>
        <w:t>material</w:t>
      </w:r>
      <w:r w:rsidR="000B4CC2" w:rsidRPr="00052944">
        <w:rPr>
          <w:sz w:val="20"/>
          <w:szCs w:val="20"/>
        </w:rPr>
        <w:t xml:space="preserve"> color</w:t>
      </w:r>
      <w:r w:rsidR="003E5407" w:rsidRPr="00052944">
        <w:rPr>
          <w:sz w:val="20"/>
          <w:szCs w:val="20"/>
        </w:rPr>
        <w:t xml:space="preserve"> selections of Buyer. Such increase in the Construction Deposit will be Seller's reasonable estimate of the costs that Seller would incur to change the color and/or the materials to a neutral or appropriate color in order to re-sell the Home in the event that Buyer defaults under this Contract</w:t>
      </w:r>
      <w:r w:rsidR="00512542" w:rsidRPr="00052944">
        <w:rPr>
          <w:sz w:val="20"/>
          <w:szCs w:val="20"/>
        </w:rPr>
        <w:t xml:space="preserve">   </w:t>
      </w:r>
    </w:p>
    <w:p w14:paraId="1A8191AE" w14:textId="77777777" w:rsidR="004412EC" w:rsidRPr="00052944" w:rsidRDefault="004412EC" w:rsidP="004412EC">
      <w:pPr>
        <w:pStyle w:val="ListParagraph"/>
        <w:jc w:val="both"/>
        <w:rPr>
          <w:sz w:val="20"/>
          <w:szCs w:val="20"/>
        </w:rPr>
      </w:pPr>
    </w:p>
    <w:p w14:paraId="1AE2F064" w14:textId="617F5C28" w:rsidR="00106E9D" w:rsidRPr="00052944" w:rsidRDefault="003E5407" w:rsidP="00396867">
      <w:pPr>
        <w:pStyle w:val="ListParagraph"/>
        <w:numPr>
          <w:ilvl w:val="2"/>
          <w:numId w:val="17"/>
        </w:numPr>
        <w:jc w:val="both"/>
        <w:rPr>
          <w:sz w:val="20"/>
          <w:szCs w:val="20"/>
        </w:rPr>
      </w:pPr>
      <w:r w:rsidRPr="00052944">
        <w:rPr>
          <w:sz w:val="20"/>
          <w:szCs w:val="20"/>
        </w:rPr>
        <w:t xml:space="preserve">Options </w:t>
      </w:r>
      <w:r w:rsidR="000D3937" w:rsidRPr="00052944">
        <w:rPr>
          <w:sz w:val="20"/>
          <w:szCs w:val="20"/>
        </w:rPr>
        <w:t xml:space="preserve">available for the Home </w:t>
      </w:r>
      <w:r w:rsidR="00512542" w:rsidRPr="00052944">
        <w:rPr>
          <w:sz w:val="20"/>
          <w:szCs w:val="20"/>
        </w:rPr>
        <w:t>shall</w:t>
      </w:r>
      <w:r w:rsidR="009741DE" w:rsidRPr="00052944">
        <w:rPr>
          <w:sz w:val="20"/>
          <w:szCs w:val="20"/>
        </w:rPr>
        <w:t xml:space="preserve"> only be those O</w:t>
      </w:r>
      <w:r w:rsidR="00512542" w:rsidRPr="00052944">
        <w:rPr>
          <w:sz w:val="20"/>
          <w:szCs w:val="20"/>
        </w:rPr>
        <w:t>ptions</w:t>
      </w:r>
      <w:r w:rsidR="000B4CC2" w:rsidRPr="00052944">
        <w:rPr>
          <w:sz w:val="20"/>
          <w:szCs w:val="20"/>
        </w:rPr>
        <w:t xml:space="preserve"> offered</w:t>
      </w:r>
      <w:r w:rsidR="00512542" w:rsidRPr="00052944">
        <w:rPr>
          <w:sz w:val="20"/>
          <w:szCs w:val="20"/>
        </w:rPr>
        <w:t xml:space="preserve"> at the design center </w:t>
      </w:r>
      <w:r w:rsidR="000D3937" w:rsidRPr="00052944">
        <w:rPr>
          <w:sz w:val="20"/>
          <w:szCs w:val="20"/>
        </w:rPr>
        <w:t>and Seller s</w:t>
      </w:r>
      <w:r w:rsidRPr="00052944">
        <w:rPr>
          <w:sz w:val="20"/>
          <w:szCs w:val="20"/>
        </w:rPr>
        <w:t xml:space="preserve">hall have no </w:t>
      </w:r>
      <w:r w:rsidR="004D1F93" w:rsidRPr="00052944">
        <w:rPr>
          <w:sz w:val="20"/>
          <w:szCs w:val="20"/>
        </w:rPr>
        <w:t xml:space="preserve">liability for any limitations or unavailability of </w:t>
      </w:r>
      <w:r w:rsidRPr="00052944">
        <w:rPr>
          <w:sz w:val="20"/>
          <w:szCs w:val="20"/>
        </w:rPr>
        <w:t>Options</w:t>
      </w:r>
      <w:r w:rsidR="000D3937" w:rsidRPr="00052944">
        <w:rPr>
          <w:sz w:val="20"/>
          <w:szCs w:val="20"/>
        </w:rPr>
        <w:t xml:space="preserve">. </w:t>
      </w:r>
      <w:r w:rsidRPr="00052944">
        <w:rPr>
          <w:sz w:val="20"/>
          <w:szCs w:val="20"/>
        </w:rPr>
        <w:t>Options</w:t>
      </w:r>
      <w:r w:rsidR="000D3937" w:rsidRPr="00052944">
        <w:rPr>
          <w:sz w:val="20"/>
          <w:szCs w:val="20"/>
        </w:rPr>
        <w:t xml:space="preserve"> that are or were available for other homes in the Subdivision may not be available for Buyer’s Home. </w:t>
      </w:r>
      <w:r w:rsidRPr="00052944">
        <w:rPr>
          <w:sz w:val="20"/>
          <w:szCs w:val="20"/>
        </w:rPr>
        <w:t>Options</w:t>
      </w:r>
      <w:r w:rsidR="000D3937" w:rsidRPr="00052944">
        <w:rPr>
          <w:sz w:val="20"/>
          <w:szCs w:val="20"/>
        </w:rPr>
        <w:t xml:space="preserve"> that are available on the Acceptance Date may become temporarily or permanently unavailable thereafter </w:t>
      </w:r>
      <w:r w:rsidR="000D3937" w:rsidRPr="00052944">
        <w:rPr>
          <w:b/>
          <w:sz w:val="20"/>
          <w:szCs w:val="20"/>
        </w:rPr>
        <w:t>WITHOUT NOTICE TO BUYER</w:t>
      </w:r>
      <w:r w:rsidR="000D3937" w:rsidRPr="00052944">
        <w:rPr>
          <w:sz w:val="20"/>
          <w:szCs w:val="20"/>
        </w:rPr>
        <w:t xml:space="preserve">. </w:t>
      </w:r>
    </w:p>
    <w:p w14:paraId="07421BD7" w14:textId="69F7D194" w:rsidR="001073A2" w:rsidRPr="00052944" w:rsidRDefault="001F3327" w:rsidP="004754AA">
      <w:pPr>
        <w:ind w:left="360"/>
        <w:jc w:val="both"/>
        <w:rPr>
          <w:sz w:val="20"/>
          <w:szCs w:val="20"/>
        </w:rPr>
      </w:pPr>
      <w:r w:rsidRPr="00052944">
        <w:rPr>
          <w:b/>
          <w:sz w:val="20"/>
          <w:szCs w:val="20"/>
        </w:rPr>
        <w:t>6.3</w:t>
      </w:r>
      <w:r w:rsidRPr="00052944">
        <w:rPr>
          <w:b/>
          <w:sz w:val="20"/>
          <w:szCs w:val="20"/>
        </w:rPr>
        <w:tab/>
      </w:r>
      <w:r w:rsidR="001073A2" w:rsidRPr="00052944">
        <w:rPr>
          <w:b/>
          <w:sz w:val="20"/>
          <w:szCs w:val="20"/>
        </w:rPr>
        <w:t xml:space="preserve">Delay in </w:t>
      </w:r>
      <w:r w:rsidR="00743E88" w:rsidRPr="00052944">
        <w:rPr>
          <w:b/>
          <w:sz w:val="20"/>
          <w:szCs w:val="20"/>
        </w:rPr>
        <w:t xml:space="preserve">Design </w:t>
      </w:r>
      <w:r w:rsidR="001073A2" w:rsidRPr="00052944">
        <w:rPr>
          <w:b/>
          <w:sz w:val="20"/>
          <w:szCs w:val="20"/>
        </w:rPr>
        <w:t>Meeting.</w:t>
      </w:r>
      <w:r w:rsidR="001073A2" w:rsidRPr="00052944">
        <w:rPr>
          <w:sz w:val="20"/>
          <w:szCs w:val="20"/>
        </w:rPr>
        <w:t xml:space="preserve"> The date of the </w:t>
      </w:r>
      <w:r w:rsidR="00743E88" w:rsidRPr="00052944">
        <w:rPr>
          <w:sz w:val="20"/>
          <w:szCs w:val="20"/>
        </w:rPr>
        <w:t xml:space="preserve">Design </w:t>
      </w:r>
      <w:r w:rsidR="001073A2" w:rsidRPr="00052944">
        <w:rPr>
          <w:sz w:val="20"/>
          <w:szCs w:val="20"/>
        </w:rPr>
        <w:t xml:space="preserve">Meeting may be extended past the timeframe set above but only in the following circumstances: </w:t>
      </w:r>
    </w:p>
    <w:p w14:paraId="4BAB321C" w14:textId="53ABAC6A" w:rsidR="008C3C56" w:rsidRPr="00052944" w:rsidRDefault="001F3327" w:rsidP="001F3327">
      <w:pPr>
        <w:ind w:left="720"/>
        <w:jc w:val="both"/>
        <w:rPr>
          <w:sz w:val="20"/>
          <w:szCs w:val="20"/>
        </w:rPr>
      </w:pPr>
      <w:r w:rsidRPr="00052944">
        <w:rPr>
          <w:b/>
          <w:sz w:val="20"/>
          <w:szCs w:val="20"/>
        </w:rPr>
        <w:t>6.3.1</w:t>
      </w:r>
      <w:r w:rsidRPr="00052944">
        <w:rPr>
          <w:sz w:val="20"/>
          <w:szCs w:val="20"/>
        </w:rPr>
        <w:tab/>
      </w:r>
      <w:r w:rsidR="008C3C56" w:rsidRPr="00052944">
        <w:rPr>
          <w:sz w:val="20"/>
          <w:szCs w:val="20"/>
        </w:rPr>
        <w:t xml:space="preserve">Upon written notice to Seller, </w:t>
      </w:r>
      <w:r w:rsidR="001073A2" w:rsidRPr="00052944">
        <w:rPr>
          <w:sz w:val="20"/>
          <w:szCs w:val="20"/>
        </w:rPr>
        <w:t>Bu</w:t>
      </w:r>
      <w:r w:rsidR="008C3C56" w:rsidRPr="00052944">
        <w:rPr>
          <w:sz w:val="20"/>
          <w:szCs w:val="20"/>
        </w:rPr>
        <w:t xml:space="preserve">yer may extend the date of the </w:t>
      </w:r>
      <w:r w:rsidR="00743E88" w:rsidRPr="00052944">
        <w:rPr>
          <w:sz w:val="20"/>
          <w:szCs w:val="20"/>
        </w:rPr>
        <w:t xml:space="preserve">Design </w:t>
      </w:r>
      <w:r w:rsidR="008C3C56" w:rsidRPr="00052944">
        <w:rPr>
          <w:sz w:val="20"/>
          <w:szCs w:val="20"/>
        </w:rPr>
        <w:t>M</w:t>
      </w:r>
      <w:r w:rsidR="001073A2" w:rsidRPr="00052944">
        <w:rPr>
          <w:sz w:val="20"/>
          <w:szCs w:val="20"/>
        </w:rPr>
        <w:t xml:space="preserve">eeting up to fourteen (14) calendar days if Buyer requires additional time to select Options for the Home; however Buyer must still pay the Construction Deposit within the time period required by </w:t>
      </w:r>
      <w:r w:rsidR="001073A2" w:rsidRPr="00052944">
        <w:rPr>
          <w:b/>
          <w:sz w:val="20"/>
          <w:szCs w:val="20"/>
        </w:rPr>
        <w:t>Section</w:t>
      </w:r>
      <w:r w:rsidR="00E87F20" w:rsidRPr="00052944">
        <w:rPr>
          <w:b/>
          <w:sz w:val="20"/>
          <w:szCs w:val="20"/>
        </w:rPr>
        <w:t xml:space="preserve"> 6.4.2</w:t>
      </w:r>
      <w:r w:rsidR="001073A2" w:rsidRPr="00052944">
        <w:rPr>
          <w:b/>
          <w:sz w:val="20"/>
          <w:szCs w:val="20"/>
        </w:rPr>
        <w:t xml:space="preserve"> </w:t>
      </w:r>
    </w:p>
    <w:p w14:paraId="01AE400E" w14:textId="77777777" w:rsidR="001603FA" w:rsidRPr="00052944" w:rsidRDefault="001603FA" w:rsidP="001603FA">
      <w:pPr>
        <w:pStyle w:val="ListParagraph"/>
        <w:jc w:val="both"/>
        <w:rPr>
          <w:sz w:val="20"/>
          <w:szCs w:val="20"/>
        </w:rPr>
      </w:pPr>
    </w:p>
    <w:p w14:paraId="14DC116F" w14:textId="0DBFD6BF" w:rsidR="008C3C56" w:rsidRPr="00052944" w:rsidRDefault="001F3327" w:rsidP="001F3327">
      <w:pPr>
        <w:pStyle w:val="ListParagraph"/>
        <w:jc w:val="both"/>
        <w:rPr>
          <w:sz w:val="20"/>
          <w:szCs w:val="20"/>
        </w:rPr>
      </w:pPr>
      <w:r w:rsidRPr="00052944">
        <w:rPr>
          <w:b/>
          <w:sz w:val="20"/>
          <w:szCs w:val="20"/>
        </w:rPr>
        <w:t>6.3.2</w:t>
      </w:r>
      <w:r w:rsidRPr="00052944">
        <w:rPr>
          <w:sz w:val="20"/>
          <w:szCs w:val="20"/>
        </w:rPr>
        <w:tab/>
      </w:r>
      <w:r w:rsidR="008C3C56" w:rsidRPr="00052944">
        <w:rPr>
          <w:sz w:val="20"/>
          <w:szCs w:val="20"/>
        </w:rPr>
        <w:t xml:space="preserve">Upon written notice to Buyer, </w:t>
      </w:r>
      <w:r w:rsidR="001073A2" w:rsidRPr="00052944">
        <w:rPr>
          <w:sz w:val="20"/>
          <w:szCs w:val="20"/>
        </w:rPr>
        <w:t>Sel</w:t>
      </w:r>
      <w:r w:rsidR="008C3C56" w:rsidRPr="00052944">
        <w:rPr>
          <w:sz w:val="20"/>
          <w:szCs w:val="20"/>
        </w:rPr>
        <w:t xml:space="preserve">ler may extend the date of the </w:t>
      </w:r>
      <w:r w:rsidR="00743E88" w:rsidRPr="00052944">
        <w:rPr>
          <w:sz w:val="20"/>
          <w:szCs w:val="20"/>
        </w:rPr>
        <w:t xml:space="preserve">Design </w:t>
      </w:r>
      <w:r w:rsidR="008C3C56" w:rsidRPr="00052944">
        <w:rPr>
          <w:sz w:val="20"/>
          <w:szCs w:val="20"/>
        </w:rPr>
        <w:t>M</w:t>
      </w:r>
      <w:r w:rsidR="001073A2" w:rsidRPr="00052944">
        <w:rPr>
          <w:sz w:val="20"/>
          <w:szCs w:val="20"/>
        </w:rPr>
        <w:t>eeting up to</w:t>
      </w:r>
      <w:r w:rsidR="008C3C56" w:rsidRPr="00052944">
        <w:rPr>
          <w:sz w:val="20"/>
          <w:szCs w:val="20"/>
        </w:rPr>
        <w:t xml:space="preserve"> three (3) periods of</w:t>
      </w:r>
      <w:r w:rsidR="001073A2" w:rsidRPr="00052944">
        <w:rPr>
          <w:sz w:val="20"/>
          <w:szCs w:val="20"/>
        </w:rPr>
        <w:t xml:space="preserve"> </w:t>
      </w:r>
      <w:r w:rsidR="008C3C56" w:rsidRPr="00052944">
        <w:rPr>
          <w:sz w:val="20"/>
          <w:szCs w:val="20"/>
        </w:rPr>
        <w:t>fourteen (</w:t>
      </w:r>
      <w:r w:rsidR="001073A2" w:rsidRPr="00052944">
        <w:rPr>
          <w:sz w:val="20"/>
          <w:szCs w:val="20"/>
        </w:rPr>
        <w:t>14</w:t>
      </w:r>
      <w:r w:rsidR="008C3C56" w:rsidRPr="00052944">
        <w:rPr>
          <w:sz w:val="20"/>
          <w:szCs w:val="20"/>
        </w:rPr>
        <w:t>)</w:t>
      </w:r>
      <w:r w:rsidR="001073A2" w:rsidRPr="00052944">
        <w:rPr>
          <w:sz w:val="20"/>
          <w:szCs w:val="20"/>
        </w:rPr>
        <w:t xml:space="preserve"> calendar days</w:t>
      </w:r>
      <w:r w:rsidR="008C3C56" w:rsidRPr="00052944">
        <w:rPr>
          <w:sz w:val="20"/>
          <w:szCs w:val="20"/>
        </w:rPr>
        <w:t xml:space="preserve"> each</w:t>
      </w:r>
      <w:r w:rsidR="001073A2" w:rsidRPr="00052944">
        <w:rPr>
          <w:sz w:val="20"/>
          <w:szCs w:val="20"/>
        </w:rPr>
        <w:t xml:space="preserve"> if Seller needs additional time </w:t>
      </w:r>
      <w:r w:rsidR="008C3C56" w:rsidRPr="00052944">
        <w:rPr>
          <w:sz w:val="20"/>
          <w:szCs w:val="20"/>
        </w:rPr>
        <w:t xml:space="preserve">to prepare for or schedule the </w:t>
      </w:r>
      <w:r w:rsidR="00743E88" w:rsidRPr="00052944">
        <w:rPr>
          <w:sz w:val="20"/>
          <w:szCs w:val="20"/>
        </w:rPr>
        <w:t xml:space="preserve">Design </w:t>
      </w:r>
      <w:r w:rsidR="008C3C56" w:rsidRPr="00052944">
        <w:rPr>
          <w:sz w:val="20"/>
          <w:szCs w:val="20"/>
        </w:rPr>
        <w:t>M</w:t>
      </w:r>
      <w:r w:rsidR="001073A2" w:rsidRPr="00052944">
        <w:rPr>
          <w:sz w:val="20"/>
          <w:szCs w:val="20"/>
        </w:rPr>
        <w:t>eeting.</w:t>
      </w:r>
    </w:p>
    <w:p w14:paraId="36A8817C" w14:textId="6A3C776C" w:rsidR="001603FA" w:rsidRPr="00052944" w:rsidRDefault="001F3327" w:rsidP="00E80ECC">
      <w:pPr>
        <w:ind w:left="720"/>
        <w:jc w:val="both"/>
        <w:rPr>
          <w:sz w:val="20"/>
          <w:szCs w:val="20"/>
        </w:rPr>
      </w:pPr>
      <w:r w:rsidRPr="00052944">
        <w:rPr>
          <w:b/>
          <w:sz w:val="20"/>
          <w:szCs w:val="20"/>
        </w:rPr>
        <w:t>6.3.3</w:t>
      </w:r>
      <w:r w:rsidRPr="00052944">
        <w:rPr>
          <w:sz w:val="20"/>
          <w:szCs w:val="20"/>
        </w:rPr>
        <w:tab/>
      </w:r>
      <w:r w:rsidR="008C3C56" w:rsidRPr="00052944">
        <w:rPr>
          <w:sz w:val="20"/>
          <w:szCs w:val="20"/>
        </w:rPr>
        <w:t xml:space="preserve">If through no fault of Seller, the </w:t>
      </w:r>
      <w:r w:rsidR="00743E88" w:rsidRPr="00052944">
        <w:rPr>
          <w:sz w:val="20"/>
          <w:szCs w:val="20"/>
        </w:rPr>
        <w:t xml:space="preserve">Design </w:t>
      </w:r>
      <w:r w:rsidR="008C3C56" w:rsidRPr="00052944">
        <w:rPr>
          <w:sz w:val="20"/>
          <w:szCs w:val="20"/>
        </w:rPr>
        <w:t>M</w:t>
      </w:r>
      <w:r w:rsidR="001073A2" w:rsidRPr="00052944">
        <w:rPr>
          <w:sz w:val="20"/>
          <w:szCs w:val="20"/>
        </w:rPr>
        <w:t xml:space="preserve">eeting does not occur within the required time period, Seller shall have the option to terminate this Contract by written notice to Buyer, whereupon all of the Earnest Money Deposit will be </w:t>
      </w:r>
      <w:r w:rsidR="008C3C56" w:rsidRPr="00052944">
        <w:rPr>
          <w:sz w:val="20"/>
          <w:szCs w:val="20"/>
        </w:rPr>
        <w:t>delivered to and retained by</w:t>
      </w:r>
      <w:r w:rsidR="001073A2" w:rsidRPr="00052944">
        <w:rPr>
          <w:sz w:val="20"/>
          <w:szCs w:val="20"/>
        </w:rPr>
        <w:t xml:space="preserve"> Seller, and all of the Construction Deposit will be returned to Buyer.</w:t>
      </w:r>
    </w:p>
    <w:p w14:paraId="797C52C7" w14:textId="552CEEDE" w:rsidR="00372E9E" w:rsidRPr="00052944" w:rsidDel="00CC230E" w:rsidRDefault="00372E9E" w:rsidP="00A14BC5">
      <w:pPr>
        <w:pStyle w:val="ListParagraph"/>
        <w:numPr>
          <w:ilvl w:val="1"/>
          <w:numId w:val="20"/>
        </w:numPr>
        <w:jc w:val="both"/>
        <w:rPr>
          <w:del w:id="17" w:author="David Killpack" w:date="2018-12-18T09:57:00Z"/>
          <w:sz w:val="20"/>
          <w:szCs w:val="20"/>
        </w:rPr>
      </w:pPr>
      <w:del w:id="18" w:author="David Killpack" w:date="2018-12-18T09:57:00Z">
        <w:r w:rsidRPr="00052944" w:rsidDel="00CC230E">
          <w:rPr>
            <w:b/>
            <w:sz w:val="20"/>
            <w:szCs w:val="20"/>
          </w:rPr>
          <w:delText>Construction Deposit</w:delText>
        </w:r>
        <w:r w:rsidR="00B92736" w:rsidRPr="00052944" w:rsidDel="00CC230E">
          <w:rPr>
            <w:b/>
            <w:sz w:val="20"/>
            <w:szCs w:val="20"/>
          </w:rPr>
          <w:delText>.</w:delText>
        </w:r>
        <w:r w:rsidR="00B92736" w:rsidRPr="00052944" w:rsidDel="00CC230E">
          <w:rPr>
            <w:sz w:val="20"/>
            <w:szCs w:val="20"/>
          </w:rPr>
          <w:delText xml:space="preserve"> </w:delText>
        </w:r>
        <w:r w:rsidRPr="00052944" w:rsidDel="00CC230E">
          <w:rPr>
            <w:sz w:val="20"/>
            <w:szCs w:val="20"/>
          </w:rPr>
          <w:delText>Seller requires Buyer to pay a deposit for construction costs (“</w:delText>
        </w:r>
        <w:r w:rsidRPr="00052944" w:rsidDel="00CC230E">
          <w:rPr>
            <w:b/>
            <w:sz w:val="20"/>
            <w:szCs w:val="20"/>
          </w:rPr>
          <w:delText>Construction Deposi</w:delText>
        </w:r>
        <w:r w:rsidRPr="00052944" w:rsidDel="00CC230E">
          <w:rPr>
            <w:sz w:val="20"/>
            <w:szCs w:val="20"/>
          </w:rPr>
          <w:delText xml:space="preserve">t”) to help mitigate against the risks Seller will incur in constructing the Home as set forth in this </w:delText>
        </w:r>
        <w:r w:rsidRPr="00052944" w:rsidDel="00CC230E">
          <w:rPr>
            <w:b/>
            <w:sz w:val="20"/>
            <w:szCs w:val="20"/>
          </w:rPr>
          <w:delText>Section</w:delText>
        </w:r>
        <w:r w:rsidR="004D1F93" w:rsidRPr="00052944" w:rsidDel="00CC230E">
          <w:rPr>
            <w:b/>
            <w:sz w:val="20"/>
            <w:szCs w:val="20"/>
          </w:rPr>
          <w:delText xml:space="preserve"> 6.</w:delText>
        </w:r>
        <w:r w:rsidR="00E87F20" w:rsidRPr="00052944" w:rsidDel="00CC230E">
          <w:rPr>
            <w:b/>
            <w:sz w:val="20"/>
            <w:szCs w:val="20"/>
          </w:rPr>
          <w:delText>4</w:delText>
        </w:r>
        <w:r w:rsidRPr="00052944" w:rsidDel="00CC230E">
          <w:rPr>
            <w:sz w:val="20"/>
            <w:szCs w:val="20"/>
          </w:rPr>
          <w:delText xml:space="preserve">. </w:delText>
        </w:r>
      </w:del>
    </w:p>
    <w:p w14:paraId="3180893D" w14:textId="37D4AD11" w:rsidR="001603FA" w:rsidRPr="00052944" w:rsidDel="00CC230E" w:rsidRDefault="001603FA" w:rsidP="001603FA">
      <w:pPr>
        <w:pStyle w:val="ListParagraph"/>
        <w:jc w:val="both"/>
        <w:rPr>
          <w:del w:id="19" w:author="David Killpack" w:date="2018-12-18T09:57:00Z"/>
          <w:sz w:val="20"/>
          <w:szCs w:val="20"/>
        </w:rPr>
      </w:pPr>
    </w:p>
    <w:p w14:paraId="2B1DC732" w14:textId="15D8900C" w:rsidR="00372E9E" w:rsidRPr="00052944" w:rsidDel="00CC230E" w:rsidRDefault="003C0C25" w:rsidP="003C0C25">
      <w:pPr>
        <w:pStyle w:val="ListParagraph"/>
        <w:spacing w:after="120"/>
        <w:jc w:val="both"/>
        <w:rPr>
          <w:del w:id="20" w:author="David Killpack" w:date="2018-12-18T09:57:00Z"/>
          <w:sz w:val="20"/>
          <w:szCs w:val="20"/>
        </w:rPr>
      </w:pPr>
      <w:del w:id="21" w:author="David Killpack" w:date="2018-12-18T09:57:00Z">
        <w:r w:rsidRPr="00052944" w:rsidDel="00CC230E">
          <w:rPr>
            <w:b/>
            <w:sz w:val="20"/>
            <w:szCs w:val="20"/>
          </w:rPr>
          <w:delText>6.4.1</w:delText>
        </w:r>
        <w:r w:rsidRPr="00052944" w:rsidDel="00CC230E">
          <w:rPr>
            <w:sz w:val="20"/>
            <w:szCs w:val="20"/>
          </w:rPr>
          <w:tab/>
        </w:r>
        <w:r w:rsidR="00372E9E" w:rsidRPr="00052944" w:rsidDel="00CC230E">
          <w:rPr>
            <w:sz w:val="20"/>
            <w:szCs w:val="20"/>
          </w:rPr>
          <w:delText xml:space="preserve">The amount of the Construction Deposit will be determined </w:delText>
        </w:r>
        <w:r w:rsidR="009E6F58" w:rsidRPr="00052944" w:rsidDel="00CC230E">
          <w:rPr>
            <w:sz w:val="20"/>
            <w:szCs w:val="20"/>
          </w:rPr>
          <w:delText xml:space="preserve">by </w:delText>
        </w:r>
        <w:r w:rsidR="009E6F58" w:rsidRPr="00052944" w:rsidDel="00CC230E">
          <w:rPr>
            <w:sz w:val="20"/>
            <w:szCs w:val="20"/>
            <w:rPrChange w:id="22" w:author="David Killpack" w:date="2018-12-20T09:43:00Z">
              <w:rPr>
                <w:sz w:val="20"/>
                <w:szCs w:val="20"/>
                <w:highlight w:val="cyan"/>
              </w:rPr>
            </w:rPrChange>
          </w:rPr>
          <w:delText>Seller’s Down Payment Policy</w:delText>
        </w:r>
        <w:r w:rsidR="009E6F58" w:rsidRPr="00052944" w:rsidDel="00CC230E">
          <w:rPr>
            <w:sz w:val="20"/>
            <w:szCs w:val="20"/>
          </w:rPr>
          <w:delText xml:space="preserve"> attached to this Contract as </w:delText>
        </w:r>
        <w:r w:rsidR="009E6F58" w:rsidRPr="00052944" w:rsidDel="00CC230E">
          <w:rPr>
            <w:b/>
            <w:sz w:val="20"/>
            <w:szCs w:val="20"/>
            <w:u w:val="single"/>
          </w:rPr>
          <w:delText>Exhibit B</w:delText>
        </w:r>
        <w:r w:rsidR="009E6F58" w:rsidRPr="00052944" w:rsidDel="00CC230E">
          <w:rPr>
            <w:sz w:val="20"/>
            <w:szCs w:val="20"/>
          </w:rPr>
          <w:delText>.</w:delText>
        </w:r>
      </w:del>
    </w:p>
    <w:p w14:paraId="4590D1C0" w14:textId="7A8A5B59" w:rsidR="00372E9E" w:rsidRPr="00052944" w:rsidDel="00CC230E" w:rsidRDefault="003C0C25" w:rsidP="003C0C25">
      <w:pPr>
        <w:spacing w:line="240" w:lineRule="auto"/>
        <w:ind w:left="720"/>
        <w:jc w:val="both"/>
        <w:rPr>
          <w:del w:id="23" w:author="David Killpack" w:date="2018-12-18T09:57:00Z"/>
          <w:sz w:val="20"/>
          <w:szCs w:val="20"/>
        </w:rPr>
      </w:pPr>
      <w:del w:id="24" w:author="David Killpack" w:date="2018-12-18T09:57:00Z">
        <w:r w:rsidRPr="00052944" w:rsidDel="00CC230E">
          <w:rPr>
            <w:b/>
            <w:sz w:val="20"/>
            <w:szCs w:val="20"/>
          </w:rPr>
          <w:delText>6.4.2</w:delText>
        </w:r>
        <w:r w:rsidRPr="00052944" w:rsidDel="00CC230E">
          <w:rPr>
            <w:sz w:val="20"/>
            <w:szCs w:val="20"/>
          </w:rPr>
          <w:tab/>
        </w:r>
        <w:r w:rsidR="00372E9E" w:rsidRPr="00052944" w:rsidDel="00CC230E">
          <w:rPr>
            <w:sz w:val="20"/>
            <w:szCs w:val="20"/>
          </w:rPr>
          <w:delText xml:space="preserve">The Construction Deposit must be paid by Buyer by the earlier of (a) the date of the </w:delText>
        </w:r>
        <w:r w:rsidR="00743E88" w:rsidRPr="00052944" w:rsidDel="00CC230E">
          <w:rPr>
            <w:sz w:val="20"/>
            <w:szCs w:val="20"/>
          </w:rPr>
          <w:delText xml:space="preserve">Design </w:delText>
        </w:r>
        <w:r w:rsidR="00372E9E" w:rsidRPr="00052944" w:rsidDel="00CC230E">
          <w:rPr>
            <w:sz w:val="20"/>
            <w:szCs w:val="20"/>
          </w:rPr>
          <w:delText xml:space="preserve">Meeting, or (b) thirty (30) days after the Acceptance Date. If the Construction Deposit is not paid when due, Seller may, at its option, elect to give notice to Buyer that the Contract will be terminated if the Construction Deposit is not delivered to Seller within three (3) business days. If the Contract is so terminated, the Earnest Money Deposit will be released to and retained by Seller. </w:delText>
        </w:r>
      </w:del>
    </w:p>
    <w:p w14:paraId="5FCB95F4" w14:textId="28DF53A0" w:rsidR="001603FA" w:rsidRPr="00052944" w:rsidDel="00CC230E" w:rsidRDefault="001603FA" w:rsidP="003C0C25">
      <w:pPr>
        <w:pStyle w:val="ListParagraph"/>
        <w:spacing w:line="240" w:lineRule="auto"/>
        <w:jc w:val="both"/>
        <w:rPr>
          <w:del w:id="25" w:author="David Killpack" w:date="2018-12-18T09:57:00Z"/>
          <w:sz w:val="20"/>
          <w:szCs w:val="20"/>
        </w:rPr>
      </w:pPr>
    </w:p>
    <w:p w14:paraId="20449E5D" w14:textId="1B78EAF8" w:rsidR="00372E9E" w:rsidRPr="00052944" w:rsidDel="00CC230E" w:rsidRDefault="003C0C25" w:rsidP="003C0C25">
      <w:pPr>
        <w:pStyle w:val="ListParagraph"/>
        <w:jc w:val="both"/>
        <w:rPr>
          <w:del w:id="26" w:author="David Killpack" w:date="2018-12-18T09:57:00Z"/>
          <w:sz w:val="20"/>
          <w:szCs w:val="20"/>
        </w:rPr>
      </w:pPr>
      <w:del w:id="27" w:author="David Killpack" w:date="2018-12-18T09:57:00Z">
        <w:r w:rsidRPr="00052944" w:rsidDel="00CC230E">
          <w:rPr>
            <w:b/>
            <w:sz w:val="20"/>
            <w:szCs w:val="20"/>
          </w:rPr>
          <w:delText>6.4.3</w:delText>
        </w:r>
        <w:r w:rsidRPr="00052944" w:rsidDel="00CC230E">
          <w:rPr>
            <w:sz w:val="20"/>
            <w:szCs w:val="20"/>
          </w:rPr>
          <w:tab/>
        </w:r>
        <w:r w:rsidR="00372E9E" w:rsidRPr="00052944" w:rsidDel="00CC230E">
          <w:rPr>
            <w:sz w:val="20"/>
            <w:szCs w:val="20"/>
          </w:rPr>
          <w:delText xml:space="preserve">Seller may rely upon Buyer’s payment of the Construction Deposit and/or Buyer’s participation in the </w:delText>
        </w:r>
        <w:r w:rsidR="00743E88" w:rsidRPr="00052944" w:rsidDel="00CC230E">
          <w:rPr>
            <w:sz w:val="20"/>
            <w:szCs w:val="20"/>
          </w:rPr>
          <w:delText xml:space="preserve">Design </w:delText>
        </w:r>
        <w:r w:rsidR="00372E9E" w:rsidRPr="00052944" w:rsidDel="00CC230E">
          <w:rPr>
            <w:sz w:val="20"/>
            <w:szCs w:val="20"/>
          </w:rPr>
          <w:delText xml:space="preserve">Meeting as Buyer’s authorization for Seller to begin taking actions necessary for construction of the Home. </w:delText>
        </w:r>
      </w:del>
    </w:p>
    <w:p w14:paraId="037C1EC5" w14:textId="08DAF980" w:rsidR="001603FA" w:rsidRPr="00052944" w:rsidDel="00CC230E" w:rsidRDefault="001603FA" w:rsidP="003C0C25">
      <w:pPr>
        <w:pStyle w:val="ListParagraph"/>
        <w:spacing w:line="240" w:lineRule="auto"/>
        <w:jc w:val="both"/>
        <w:rPr>
          <w:del w:id="28" w:author="David Killpack" w:date="2018-12-18T09:57:00Z"/>
          <w:sz w:val="20"/>
          <w:szCs w:val="20"/>
        </w:rPr>
      </w:pPr>
    </w:p>
    <w:p w14:paraId="4BB51BE5" w14:textId="13500802" w:rsidR="00B92736" w:rsidRPr="00052944" w:rsidDel="00CC230E" w:rsidRDefault="003C0C25" w:rsidP="003C0C25">
      <w:pPr>
        <w:pStyle w:val="ListParagraph"/>
        <w:jc w:val="both"/>
        <w:rPr>
          <w:del w:id="29" w:author="David Killpack" w:date="2018-12-18T09:57:00Z"/>
          <w:sz w:val="20"/>
          <w:szCs w:val="20"/>
        </w:rPr>
      </w:pPr>
      <w:del w:id="30" w:author="David Killpack" w:date="2018-12-18T09:57:00Z">
        <w:r w:rsidRPr="00052944" w:rsidDel="00CC230E">
          <w:rPr>
            <w:b/>
            <w:sz w:val="20"/>
            <w:szCs w:val="20"/>
          </w:rPr>
          <w:delText>6.4.4</w:delText>
        </w:r>
        <w:r w:rsidRPr="00052944" w:rsidDel="00CC230E">
          <w:rPr>
            <w:sz w:val="20"/>
            <w:szCs w:val="20"/>
          </w:rPr>
          <w:tab/>
        </w:r>
        <w:r w:rsidR="002C482A" w:rsidRPr="00052944" w:rsidDel="00CC230E">
          <w:rPr>
            <w:sz w:val="20"/>
            <w:szCs w:val="20"/>
          </w:rPr>
          <w:delText>Where the Contract</w:delText>
        </w:r>
        <w:r w:rsidR="00A70808" w:rsidRPr="00052944" w:rsidDel="00CC230E">
          <w:rPr>
            <w:sz w:val="20"/>
            <w:szCs w:val="20"/>
          </w:rPr>
          <w:delText xml:space="preserve"> of Change Order</w:delText>
        </w:r>
        <w:r w:rsidR="002C482A" w:rsidRPr="00052944" w:rsidDel="00CC230E">
          <w:rPr>
            <w:sz w:val="20"/>
            <w:szCs w:val="20"/>
          </w:rPr>
          <w:delText xml:space="preserve"> states that a deposit is required for an upgrade or an option, </w:delText>
        </w:r>
        <w:r w:rsidR="009E6F58" w:rsidRPr="00052944" w:rsidDel="00CC230E">
          <w:rPr>
            <w:sz w:val="20"/>
            <w:szCs w:val="20"/>
          </w:rPr>
          <w:delText xml:space="preserve">Buyer </w:delText>
        </w:r>
        <w:r w:rsidR="00E16430" w:rsidRPr="00052944" w:rsidDel="00CC230E">
          <w:rPr>
            <w:sz w:val="20"/>
            <w:szCs w:val="20"/>
          </w:rPr>
          <w:delText>shall</w:delText>
        </w:r>
        <w:r w:rsidR="009E6F58" w:rsidRPr="00052944" w:rsidDel="00CC230E">
          <w:rPr>
            <w:sz w:val="20"/>
            <w:szCs w:val="20"/>
          </w:rPr>
          <w:delText xml:space="preserve"> be required to increase or supplement the</w:delText>
        </w:r>
        <w:r w:rsidR="00372E9E" w:rsidRPr="00052944" w:rsidDel="00CC230E">
          <w:rPr>
            <w:sz w:val="20"/>
            <w:szCs w:val="20"/>
          </w:rPr>
          <w:delText xml:space="preserve"> Construction Deposit from t</w:delText>
        </w:r>
        <w:r w:rsidR="001073A2" w:rsidRPr="00052944" w:rsidDel="00CC230E">
          <w:rPr>
            <w:sz w:val="20"/>
            <w:szCs w:val="20"/>
          </w:rPr>
          <w:delText>ime to time pursuant</w:delText>
        </w:r>
        <w:r w:rsidR="004D1F93" w:rsidRPr="00052944" w:rsidDel="00CC230E">
          <w:rPr>
            <w:sz w:val="20"/>
            <w:szCs w:val="20"/>
          </w:rPr>
          <w:delText xml:space="preserve"> the terms of this Contract including, without limitation, </w:delText>
        </w:r>
        <w:r w:rsidR="001073A2" w:rsidRPr="00052944" w:rsidDel="00CC230E">
          <w:rPr>
            <w:b/>
            <w:sz w:val="20"/>
            <w:szCs w:val="20"/>
          </w:rPr>
          <w:delText xml:space="preserve">Section </w:delText>
        </w:r>
        <w:r w:rsidR="004D1F93" w:rsidRPr="00052944" w:rsidDel="00CC230E">
          <w:rPr>
            <w:b/>
            <w:sz w:val="20"/>
            <w:szCs w:val="20"/>
          </w:rPr>
          <w:delText>6.1</w:delText>
        </w:r>
        <w:r w:rsidR="009E6F58" w:rsidRPr="00052944" w:rsidDel="00CC230E">
          <w:rPr>
            <w:sz w:val="20"/>
            <w:szCs w:val="20"/>
          </w:rPr>
          <w:delText xml:space="preserve"> and its subparts</w:delText>
        </w:r>
        <w:r w:rsidR="00372E9E" w:rsidRPr="00052944" w:rsidDel="00CC230E">
          <w:rPr>
            <w:sz w:val="20"/>
            <w:szCs w:val="20"/>
          </w:rPr>
          <w:delText>.</w:delText>
        </w:r>
      </w:del>
    </w:p>
    <w:p w14:paraId="7DFC0019" w14:textId="77777777" w:rsidR="001603FA" w:rsidRPr="00052944" w:rsidRDefault="001603FA" w:rsidP="001603FA">
      <w:pPr>
        <w:pStyle w:val="ListParagraph"/>
        <w:ind w:left="0"/>
        <w:jc w:val="both"/>
        <w:rPr>
          <w:b/>
          <w:sz w:val="20"/>
          <w:szCs w:val="20"/>
        </w:rPr>
      </w:pPr>
    </w:p>
    <w:p w14:paraId="479CAC1A" w14:textId="025502C8" w:rsidR="006E0791" w:rsidRPr="00052944" w:rsidRDefault="00D85B5D" w:rsidP="00D85B5D">
      <w:pPr>
        <w:pStyle w:val="ListParagraph"/>
        <w:numPr>
          <w:ilvl w:val="0"/>
          <w:numId w:val="1"/>
        </w:numPr>
        <w:ind w:left="0" w:firstLine="0"/>
        <w:jc w:val="both"/>
        <w:rPr>
          <w:b/>
          <w:sz w:val="20"/>
          <w:szCs w:val="20"/>
        </w:rPr>
      </w:pPr>
      <w:r w:rsidRPr="00052944">
        <w:rPr>
          <w:b/>
          <w:sz w:val="20"/>
          <w:szCs w:val="20"/>
        </w:rPr>
        <w:t>CONSTRUCTION OF THE HOME</w:t>
      </w:r>
      <w:r w:rsidR="006E0791" w:rsidRPr="00052944">
        <w:rPr>
          <w:b/>
          <w:sz w:val="20"/>
          <w:szCs w:val="20"/>
        </w:rPr>
        <w:t>.</w:t>
      </w:r>
      <w:r w:rsidR="00BD5F1B" w:rsidRPr="00052944">
        <w:rPr>
          <w:b/>
          <w:sz w:val="20"/>
          <w:szCs w:val="20"/>
        </w:rPr>
        <w:t xml:space="preserve"> </w:t>
      </w:r>
      <w:r w:rsidR="00BD5F1B" w:rsidRPr="00052944">
        <w:rPr>
          <w:sz w:val="20"/>
          <w:szCs w:val="20"/>
        </w:rPr>
        <w:t xml:space="preserve">Following the </w:t>
      </w:r>
      <w:r w:rsidR="00743E88" w:rsidRPr="00052944">
        <w:rPr>
          <w:sz w:val="20"/>
          <w:szCs w:val="20"/>
        </w:rPr>
        <w:t xml:space="preserve">Design </w:t>
      </w:r>
      <w:r w:rsidR="00BD5F1B" w:rsidRPr="00052944">
        <w:rPr>
          <w:sz w:val="20"/>
          <w:szCs w:val="20"/>
        </w:rPr>
        <w:t xml:space="preserve">Meeting and payment of the Construction Deposit, Seller is authorized to take all actions necessary to construct the Home. Seller shall pay all building permit fees, impact fees, and utility connection fee; provided that the Seller will only pay for the following utilities: culinary water and secondary water, sewer, electricity, and natural gas. If Buyer desires other utility connections, Buyer must request the same on a Change Order and Buyer will be responsible for the connection fee for such utilities. Seller makes no warranty that utilities other than the previously-mentioned utilities are available in the </w:t>
      </w:r>
      <w:r w:rsidR="008F718E" w:rsidRPr="00052944">
        <w:rPr>
          <w:sz w:val="20"/>
          <w:szCs w:val="20"/>
        </w:rPr>
        <w:t>Project</w:t>
      </w:r>
      <w:r w:rsidR="00BD5F1B" w:rsidRPr="00052944">
        <w:rPr>
          <w:sz w:val="20"/>
          <w:szCs w:val="20"/>
        </w:rPr>
        <w:t>.</w:t>
      </w:r>
    </w:p>
    <w:p w14:paraId="6083465F" w14:textId="77777777" w:rsidR="001603FA" w:rsidRPr="00052944" w:rsidRDefault="001603FA" w:rsidP="001603FA">
      <w:pPr>
        <w:pStyle w:val="ListParagraph"/>
        <w:ind w:left="360"/>
        <w:jc w:val="both"/>
        <w:rPr>
          <w:b/>
          <w:sz w:val="20"/>
          <w:szCs w:val="20"/>
        </w:rPr>
      </w:pPr>
    </w:p>
    <w:p w14:paraId="272F9E0E" w14:textId="4C0B4F77" w:rsidR="005346CB" w:rsidRPr="00052944" w:rsidRDefault="00521F0E" w:rsidP="00541874">
      <w:pPr>
        <w:pStyle w:val="ListParagraph"/>
        <w:numPr>
          <w:ilvl w:val="1"/>
          <w:numId w:val="3"/>
        </w:numPr>
        <w:ind w:left="360" w:firstLine="0"/>
        <w:jc w:val="both"/>
        <w:rPr>
          <w:b/>
          <w:sz w:val="20"/>
          <w:szCs w:val="20"/>
        </w:rPr>
      </w:pPr>
      <w:r w:rsidRPr="00052944">
        <w:rPr>
          <w:b/>
          <w:sz w:val="20"/>
          <w:szCs w:val="20"/>
        </w:rPr>
        <w:t>Construction Schedule.</w:t>
      </w:r>
      <w:r w:rsidR="00B23BB5" w:rsidRPr="00052944">
        <w:rPr>
          <w:sz w:val="20"/>
          <w:szCs w:val="20"/>
        </w:rPr>
        <w:t xml:space="preserve"> Seller will make reasonable efforts to have the Home Substantially Complete within [____] days after the later of (a) the </w:t>
      </w:r>
      <w:r w:rsidR="00743E88" w:rsidRPr="00052944">
        <w:rPr>
          <w:sz w:val="20"/>
          <w:szCs w:val="20"/>
        </w:rPr>
        <w:t xml:space="preserve">Design </w:t>
      </w:r>
      <w:r w:rsidR="00B23BB5" w:rsidRPr="00052944">
        <w:rPr>
          <w:sz w:val="20"/>
          <w:szCs w:val="20"/>
        </w:rPr>
        <w:t xml:space="preserve">Meeting, or (b) the date the building permit for the Home is issued by the applicable governmental authority. </w:t>
      </w:r>
    </w:p>
    <w:p w14:paraId="68CF3602" w14:textId="77777777" w:rsidR="001603FA" w:rsidRPr="00052944" w:rsidRDefault="001603FA" w:rsidP="001603FA">
      <w:pPr>
        <w:pStyle w:val="ListParagraph"/>
        <w:jc w:val="both"/>
        <w:rPr>
          <w:b/>
          <w:sz w:val="20"/>
          <w:szCs w:val="20"/>
        </w:rPr>
      </w:pPr>
    </w:p>
    <w:p w14:paraId="7057CA08" w14:textId="77777777" w:rsidR="005346CB" w:rsidRPr="00052944" w:rsidRDefault="005346CB" w:rsidP="00541874">
      <w:pPr>
        <w:pStyle w:val="ListParagraph"/>
        <w:numPr>
          <w:ilvl w:val="2"/>
          <w:numId w:val="3"/>
        </w:numPr>
        <w:ind w:left="720" w:firstLine="0"/>
        <w:jc w:val="both"/>
        <w:rPr>
          <w:b/>
          <w:sz w:val="20"/>
          <w:szCs w:val="20"/>
        </w:rPr>
      </w:pPr>
      <w:r w:rsidRPr="00052944">
        <w:rPr>
          <w:sz w:val="20"/>
          <w:szCs w:val="20"/>
        </w:rPr>
        <w:t>Notwithstanding the foregoing</w:t>
      </w:r>
      <w:r w:rsidR="00B23BB5" w:rsidRPr="00052944">
        <w:rPr>
          <w:sz w:val="20"/>
          <w:szCs w:val="20"/>
        </w:rPr>
        <w:t>, Seller does not guaranty any specific date for Substantial Completion, and Substantial Completion may occur before, on, or after such date. Moreover, Seller will not be liable for any delay in construction or Closing caused by any reason beyond Seller's control, including but not limited to: governmental order or action,</w:t>
      </w:r>
      <w:r w:rsidRPr="00052944">
        <w:rPr>
          <w:sz w:val="20"/>
          <w:szCs w:val="20"/>
        </w:rPr>
        <w:t xml:space="preserve"> governmental inaction or failure to approve permits or applications,</w:t>
      </w:r>
      <w:r w:rsidR="00B23BB5" w:rsidRPr="00052944">
        <w:rPr>
          <w:sz w:val="20"/>
          <w:szCs w:val="20"/>
        </w:rPr>
        <w:t xml:space="preserve"> theft of material and building supplies, labor or material shortages, action or inaction by Buyer or </w:t>
      </w:r>
      <w:r w:rsidRPr="00052944">
        <w:rPr>
          <w:sz w:val="20"/>
          <w:szCs w:val="20"/>
        </w:rPr>
        <w:t xml:space="preserve">Buyer’s </w:t>
      </w:r>
      <w:r w:rsidR="00B23BB5" w:rsidRPr="00052944">
        <w:rPr>
          <w:sz w:val="20"/>
          <w:szCs w:val="20"/>
        </w:rPr>
        <w:t xml:space="preserve">withholding of </w:t>
      </w:r>
      <w:r w:rsidRPr="00052944">
        <w:rPr>
          <w:sz w:val="20"/>
          <w:szCs w:val="20"/>
        </w:rPr>
        <w:t xml:space="preserve">applicable </w:t>
      </w:r>
      <w:r w:rsidR="00B23BB5" w:rsidRPr="00052944">
        <w:rPr>
          <w:sz w:val="20"/>
          <w:szCs w:val="20"/>
        </w:rPr>
        <w:t>approval</w:t>
      </w:r>
      <w:r w:rsidRPr="00052944">
        <w:rPr>
          <w:sz w:val="20"/>
          <w:szCs w:val="20"/>
        </w:rPr>
        <w:t>s</w:t>
      </w:r>
      <w:r w:rsidR="00B23BB5" w:rsidRPr="00052944">
        <w:rPr>
          <w:sz w:val="20"/>
          <w:szCs w:val="20"/>
        </w:rPr>
        <w:t>, adverse weather,</w:t>
      </w:r>
      <w:r w:rsidR="0088609F" w:rsidRPr="00052944">
        <w:rPr>
          <w:sz w:val="20"/>
          <w:szCs w:val="20"/>
        </w:rPr>
        <w:t xml:space="preserve"> unanticipated field/site conditions,</w:t>
      </w:r>
      <w:r w:rsidR="00B23BB5" w:rsidRPr="00052944">
        <w:rPr>
          <w:sz w:val="20"/>
          <w:szCs w:val="20"/>
        </w:rPr>
        <w:t xml:space="preserve"> casualty events,</w:t>
      </w:r>
      <w:r w:rsidRPr="00052944">
        <w:rPr>
          <w:sz w:val="20"/>
          <w:szCs w:val="20"/>
        </w:rPr>
        <w:t xml:space="preserve"> political disruptions,</w:t>
      </w:r>
      <w:r w:rsidR="00B23BB5" w:rsidRPr="00052944">
        <w:rPr>
          <w:sz w:val="20"/>
          <w:szCs w:val="20"/>
        </w:rPr>
        <w:t xml:space="preserve"> disasters, or acts of God (each an </w:t>
      </w:r>
      <w:r w:rsidR="006D67FC" w:rsidRPr="00052944">
        <w:rPr>
          <w:sz w:val="20"/>
          <w:szCs w:val="20"/>
        </w:rPr>
        <w:t>“</w:t>
      </w:r>
      <w:r w:rsidR="00B23BB5" w:rsidRPr="00052944">
        <w:rPr>
          <w:b/>
          <w:sz w:val="20"/>
          <w:szCs w:val="20"/>
        </w:rPr>
        <w:t>Event of Force Majeure</w:t>
      </w:r>
      <w:r w:rsidR="006D67FC" w:rsidRPr="00052944">
        <w:rPr>
          <w:sz w:val="20"/>
          <w:szCs w:val="20"/>
        </w:rPr>
        <w:t>”</w:t>
      </w:r>
      <w:r w:rsidR="00B23BB5" w:rsidRPr="00052944">
        <w:rPr>
          <w:sz w:val="20"/>
          <w:szCs w:val="20"/>
        </w:rPr>
        <w:t>).</w:t>
      </w:r>
      <w:r w:rsidR="006D67FC" w:rsidRPr="00052944">
        <w:rPr>
          <w:sz w:val="20"/>
          <w:szCs w:val="20"/>
        </w:rPr>
        <w:t xml:space="preserve"> Any Event of Force Majeure shall automatically extend the estimated date for Substantial Completion.</w:t>
      </w:r>
      <w:r w:rsidR="00B23BB5" w:rsidRPr="00052944">
        <w:rPr>
          <w:sz w:val="20"/>
          <w:szCs w:val="20"/>
        </w:rPr>
        <w:t xml:space="preserve"> </w:t>
      </w:r>
    </w:p>
    <w:p w14:paraId="72EE96E7" w14:textId="77777777" w:rsidR="001603FA" w:rsidRPr="00052944" w:rsidRDefault="001603FA" w:rsidP="001603FA">
      <w:pPr>
        <w:pStyle w:val="ListParagraph"/>
        <w:jc w:val="both"/>
        <w:rPr>
          <w:b/>
          <w:sz w:val="20"/>
          <w:szCs w:val="20"/>
        </w:rPr>
      </w:pPr>
    </w:p>
    <w:p w14:paraId="462021D1" w14:textId="46F8B470" w:rsidR="00521F0E" w:rsidRPr="00052944" w:rsidRDefault="00B23BB5" w:rsidP="00541874">
      <w:pPr>
        <w:pStyle w:val="ListParagraph"/>
        <w:numPr>
          <w:ilvl w:val="2"/>
          <w:numId w:val="3"/>
        </w:numPr>
        <w:ind w:left="720" w:firstLine="0"/>
        <w:jc w:val="both"/>
        <w:rPr>
          <w:b/>
          <w:sz w:val="20"/>
          <w:szCs w:val="20"/>
        </w:rPr>
      </w:pPr>
      <w:r w:rsidRPr="00052944">
        <w:rPr>
          <w:sz w:val="20"/>
          <w:szCs w:val="20"/>
        </w:rPr>
        <w:t xml:space="preserve">If Buyer is unable to demonstrate Buyer’s ability to make full payment </w:t>
      </w:r>
      <w:r w:rsidR="005346CB" w:rsidRPr="00052944">
        <w:rPr>
          <w:sz w:val="20"/>
          <w:szCs w:val="20"/>
        </w:rPr>
        <w:t>of the Purchase Price at any time after the M</w:t>
      </w:r>
      <w:r w:rsidRPr="00052944">
        <w:rPr>
          <w:sz w:val="20"/>
          <w:szCs w:val="20"/>
        </w:rPr>
        <w:t>eeting (</w:t>
      </w:r>
      <w:r w:rsidR="005346CB" w:rsidRPr="00052944">
        <w:rPr>
          <w:sz w:val="20"/>
          <w:szCs w:val="20"/>
        </w:rPr>
        <w:t>including, without limitation, Buyer’s</w:t>
      </w:r>
      <w:r w:rsidRPr="00052944">
        <w:rPr>
          <w:sz w:val="20"/>
          <w:szCs w:val="20"/>
        </w:rPr>
        <w:t xml:space="preserve"> failure to provide an updated </w:t>
      </w:r>
      <w:r w:rsidR="005346CB" w:rsidRPr="00052944">
        <w:rPr>
          <w:sz w:val="20"/>
          <w:szCs w:val="20"/>
        </w:rPr>
        <w:t>Loan C</w:t>
      </w:r>
      <w:r w:rsidRPr="00052944">
        <w:rPr>
          <w:sz w:val="20"/>
          <w:szCs w:val="20"/>
        </w:rPr>
        <w:t>ommitment</w:t>
      </w:r>
      <w:r w:rsidR="005346CB" w:rsidRPr="00052944">
        <w:rPr>
          <w:sz w:val="20"/>
          <w:szCs w:val="20"/>
        </w:rPr>
        <w:t xml:space="preserve"> upon request from Seller</w:t>
      </w:r>
      <w:r w:rsidRPr="00052944">
        <w:rPr>
          <w:sz w:val="20"/>
          <w:szCs w:val="20"/>
        </w:rPr>
        <w:t xml:space="preserve">), then Seller may (but is not obligated to) cease its </w:t>
      </w:r>
      <w:r w:rsidR="005346CB" w:rsidRPr="00052944">
        <w:rPr>
          <w:sz w:val="20"/>
          <w:szCs w:val="20"/>
        </w:rPr>
        <w:t xml:space="preserve">construction activities related to the </w:t>
      </w:r>
      <w:r w:rsidRPr="00052944">
        <w:rPr>
          <w:sz w:val="20"/>
          <w:szCs w:val="20"/>
        </w:rPr>
        <w:t xml:space="preserve">Home until such time as Buyer is able to demonstrate Buyer’s ability to make full payment </w:t>
      </w:r>
      <w:r w:rsidR="005346CB" w:rsidRPr="00052944">
        <w:rPr>
          <w:sz w:val="20"/>
          <w:szCs w:val="20"/>
        </w:rPr>
        <w:t>of the Purchase Price at Closing</w:t>
      </w:r>
      <w:r w:rsidRPr="00052944">
        <w:rPr>
          <w:sz w:val="20"/>
          <w:szCs w:val="20"/>
        </w:rPr>
        <w:t xml:space="preserve">, and any such delay shall </w:t>
      </w:r>
      <w:r w:rsidR="005346CB" w:rsidRPr="00052944">
        <w:rPr>
          <w:sz w:val="20"/>
          <w:szCs w:val="20"/>
        </w:rPr>
        <w:t>be considered an Event of Force Majeure</w:t>
      </w:r>
      <w:r w:rsidRPr="00052944">
        <w:rPr>
          <w:sz w:val="20"/>
          <w:szCs w:val="20"/>
        </w:rPr>
        <w:t>.</w:t>
      </w:r>
    </w:p>
    <w:p w14:paraId="59BE192E" w14:textId="77777777" w:rsidR="001603FA" w:rsidRPr="00052944" w:rsidRDefault="001603FA" w:rsidP="001603FA">
      <w:pPr>
        <w:pStyle w:val="ListParagraph"/>
        <w:ind w:left="360"/>
        <w:jc w:val="both"/>
        <w:rPr>
          <w:b/>
          <w:sz w:val="20"/>
          <w:szCs w:val="20"/>
        </w:rPr>
      </w:pPr>
    </w:p>
    <w:p w14:paraId="6CD8D3C6" w14:textId="5E7A6F87" w:rsidR="000E2E6F" w:rsidRPr="00052944" w:rsidRDefault="0088609F" w:rsidP="00541874">
      <w:pPr>
        <w:pStyle w:val="ListParagraph"/>
        <w:numPr>
          <w:ilvl w:val="1"/>
          <w:numId w:val="3"/>
        </w:numPr>
        <w:ind w:left="360" w:firstLine="0"/>
        <w:jc w:val="both"/>
        <w:rPr>
          <w:b/>
          <w:sz w:val="20"/>
          <w:szCs w:val="20"/>
        </w:rPr>
      </w:pPr>
      <w:r w:rsidRPr="00052944">
        <w:rPr>
          <w:b/>
          <w:sz w:val="20"/>
          <w:szCs w:val="20"/>
        </w:rPr>
        <w:t xml:space="preserve"> </w:t>
      </w:r>
      <w:r w:rsidR="000E2E6F" w:rsidRPr="00052944">
        <w:rPr>
          <w:b/>
          <w:sz w:val="20"/>
          <w:szCs w:val="20"/>
        </w:rPr>
        <w:t xml:space="preserve">Construction Plans. </w:t>
      </w:r>
      <w:r w:rsidR="000E2E6F" w:rsidRPr="00052944">
        <w:rPr>
          <w:sz w:val="20"/>
          <w:szCs w:val="20"/>
        </w:rPr>
        <w:t xml:space="preserve">At the </w:t>
      </w:r>
      <w:r w:rsidR="00743E88" w:rsidRPr="00052944">
        <w:rPr>
          <w:sz w:val="20"/>
          <w:szCs w:val="20"/>
        </w:rPr>
        <w:t xml:space="preserve">Design </w:t>
      </w:r>
      <w:r w:rsidR="000E2E6F" w:rsidRPr="00052944">
        <w:rPr>
          <w:sz w:val="20"/>
          <w:szCs w:val="20"/>
        </w:rPr>
        <w:t xml:space="preserve">Meeting, Buyer and Seller shall </w:t>
      </w:r>
      <w:r w:rsidR="00BD5F1B" w:rsidRPr="00052944">
        <w:rPr>
          <w:sz w:val="20"/>
          <w:szCs w:val="20"/>
        </w:rPr>
        <w:t>approve</w:t>
      </w:r>
      <w:r w:rsidR="000E2E6F" w:rsidRPr="00052944">
        <w:rPr>
          <w:sz w:val="20"/>
          <w:szCs w:val="20"/>
        </w:rPr>
        <w:t xml:space="preserve"> </w:t>
      </w:r>
      <w:r w:rsidR="00BD5F1B" w:rsidRPr="00052944">
        <w:rPr>
          <w:sz w:val="20"/>
          <w:szCs w:val="20"/>
        </w:rPr>
        <w:t xml:space="preserve">in writing </w:t>
      </w:r>
      <w:r w:rsidR="000E2E6F" w:rsidRPr="00052944">
        <w:rPr>
          <w:sz w:val="20"/>
          <w:szCs w:val="20"/>
        </w:rPr>
        <w:t xml:space="preserve">the </w:t>
      </w:r>
      <w:r w:rsidR="00D231CE" w:rsidRPr="00052944">
        <w:rPr>
          <w:sz w:val="20"/>
          <w:szCs w:val="20"/>
        </w:rPr>
        <w:t>structural, floorplan, layout, and design</w:t>
      </w:r>
      <w:r w:rsidR="000E2E6F" w:rsidRPr="00052944">
        <w:rPr>
          <w:sz w:val="20"/>
          <w:szCs w:val="20"/>
        </w:rPr>
        <w:t xml:space="preserve"> components and the various Options for the Home (such </w:t>
      </w:r>
      <w:r w:rsidR="00D231CE" w:rsidRPr="00052944">
        <w:rPr>
          <w:sz w:val="20"/>
          <w:szCs w:val="20"/>
        </w:rPr>
        <w:t xml:space="preserve">structural, floorplan, layout, </w:t>
      </w:r>
      <w:r w:rsidR="000E2E6F" w:rsidRPr="00052944">
        <w:rPr>
          <w:sz w:val="20"/>
          <w:szCs w:val="20"/>
        </w:rPr>
        <w:t>design</w:t>
      </w:r>
      <w:r w:rsidR="00D231CE" w:rsidRPr="00052944">
        <w:rPr>
          <w:sz w:val="20"/>
          <w:szCs w:val="20"/>
        </w:rPr>
        <w:t>,</w:t>
      </w:r>
      <w:r w:rsidR="000E2E6F" w:rsidRPr="00052944">
        <w:rPr>
          <w:sz w:val="20"/>
          <w:szCs w:val="20"/>
        </w:rPr>
        <w:t xml:space="preserve"> and Option selections, as modified by any approved Change Orders being the “</w:t>
      </w:r>
      <w:r w:rsidR="000E2E6F" w:rsidRPr="00052944">
        <w:rPr>
          <w:b/>
          <w:sz w:val="20"/>
          <w:szCs w:val="20"/>
        </w:rPr>
        <w:t>Plans</w:t>
      </w:r>
      <w:r w:rsidR="000E2E6F" w:rsidRPr="00052944">
        <w:rPr>
          <w:sz w:val="20"/>
          <w:szCs w:val="20"/>
        </w:rPr>
        <w:t>”).</w:t>
      </w:r>
      <w:r w:rsidR="00BD5F1B" w:rsidRPr="00052944">
        <w:rPr>
          <w:sz w:val="20"/>
          <w:szCs w:val="20"/>
        </w:rPr>
        <w:t xml:space="preserve"> If Buyer fails to provide written approval at the </w:t>
      </w:r>
      <w:r w:rsidR="00743E88" w:rsidRPr="00052944">
        <w:rPr>
          <w:sz w:val="20"/>
          <w:szCs w:val="20"/>
        </w:rPr>
        <w:t xml:space="preserve">Design </w:t>
      </w:r>
      <w:r w:rsidR="00BD5F1B" w:rsidRPr="00052944">
        <w:rPr>
          <w:sz w:val="20"/>
          <w:szCs w:val="20"/>
        </w:rPr>
        <w:t xml:space="preserve">Meeting, Buyer will be deemed to have approved the Plans unless Buyer provides written objection to the Plans within five (5) days after the </w:t>
      </w:r>
      <w:r w:rsidR="00743E88" w:rsidRPr="00052944">
        <w:rPr>
          <w:sz w:val="20"/>
          <w:szCs w:val="20"/>
        </w:rPr>
        <w:t xml:space="preserve">Design </w:t>
      </w:r>
      <w:r w:rsidR="00BD5F1B" w:rsidRPr="00052944">
        <w:rPr>
          <w:sz w:val="20"/>
          <w:szCs w:val="20"/>
        </w:rPr>
        <w:t>Meeting.</w:t>
      </w:r>
      <w:r w:rsidR="00E87F20" w:rsidRPr="00052944">
        <w:rPr>
          <w:sz w:val="20"/>
          <w:szCs w:val="20"/>
        </w:rPr>
        <w:t xml:space="preserve"> </w:t>
      </w:r>
    </w:p>
    <w:p w14:paraId="55413981" w14:textId="77777777" w:rsidR="001603FA" w:rsidRPr="00052944" w:rsidRDefault="001603FA" w:rsidP="001603FA">
      <w:pPr>
        <w:pStyle w:val="ListParagraph"/>
        <w:ind w:left="360"/>
        <w:jc w:val="both"/>
        <w:rPr>
          <w:b/>
          <w:sz w:val="20"/>
          <w:szCs w:val="20"/>
        </w:rPr>
      </w:pPr>
    </w:p>
    <w:p w14:paraId="4247FD54" w14:textId="77777777" w:rsidR="00E7690D" w:rsidRPr="00052944" w:rsidRDefault="0088609F" w:rsidP="00541874">
      <w:pPr>
        <w:pStyle w:val="ListParagraph"/>
        <w:numPr>
          <w:ilvl w:val="1"/>
          <w:numId w:val="3"/>
        </w:numPr>
        <w:ind w:left="360" w:firstLine="0"/>
        <w:jc w:val="both"/>
        <w:rPr>
          <w:b/>
          <w:sz w:val="20"/>
          <w:szCs w:val="20"/>
        </w:rPr>
      </w:pPr>
      <w:r w:rsidRPr="00052944">
        <w:rPr>
          <w:b/>
          <w:sz w:val="20"/>
          <w:szCs w:val="20"/>
        </w:rPr>
        <w:t xml:space="preserve"> </w:t>
      </w:r>
      <w:r w:rsidR="00521F0E" w:rsidRPr="00052944">
        <w:rPr>
          <w:b/>
          <w:sz w:val="20"/>
          <w:szCs w:val="20"/>
        </w:rPr>
        <w:t xml:space="preserve">Seller’s </w:t>
      </w:r>
      <w:r w:rsidR="00645345" w:rsidRPr="00052944">
        <w:rPr>
          <w:b/>
          <w:sz w:val="20"/>
          <w:szCs w:val="20"/>
        </w:rPr>
        <w:t xml:space="preserve">Discretionary </w:t>
      </w:r>
      <w:r w:rsidR="00521F0E" w:rsidRPr="00052944">
        <w:rPr>
          <w:b/>
          <w:sz w:val="20"/>
          <w:szCs w:val="20"/>
        </w:rPr>
        <w:t>Right to Make Changes.</w:t>
      </w:r>
      <w:r w:rsidR="009E6F58" w:rsidRPr="00052944">
        <w:rPr>
          <w:b/>
          <w:sz w:val="20"/>
          <w:szCs w:val="20"/>
        </w:rPr>
        <w:t xml:space="preserve"> </w:t>
      </w:r>
      <w:r w:rsidR="009E6F58" w:rsidRPr="00052944">
        <w:rPr>
          <w:sz w:val="20"/>
          <w:szCs w:val="20"/>
        </w:rPr>
        <w:t xml:space="preserve">Although Seller will construct the Home substantially in accordance with the Plans, Buyer hereby acknowledges and agrees that </w:t>
      </w:r>
      <w:r w:rsidR="00E7690D" w:rsidRPr="00052944">
        <w:rPr>
          <w:sz w:val="20"/>
          <w:szCs w:val="20"/>
        </w:rPr>
        <w:t>the</w:t>
      </w:r>
      <w:r w:rsidR="009E6F58" w:rsidRPr="00052944">
        <w:rPr>
          <w:sz w:val="20"/>
          <w:szCs w:val="20"/>
        </w:rPr>
        <w:t xml:space="preserve"> Home</w:t>
      </w:r>
      <w:r w:rsidR="00E7690D" w:rsidRPr="00052944">
        <w:rPr>
          <w:sz w:val="20"/>
          <w:szCs w:val="20"/>
        </w:rPr>
        <w:t>,</w:t>
      </w:r>
      <w:r w:rsidR="009E6F58" w:rsidRPr="00052944">
        <w:rPr>
          <w:sz w:val="20"/>
          <w:szCs w:val="20"/>
        </w:rPr>
        <w:t xml:space="preserve"> its final location and elevation on the Lot</w:t>
      </w:r>
      <w:r w:rsidR="00E7690D" w:rsidRPr="00052944">
        <w:rPr>
          <w:sz w:val="20"/>
          <w:szCs w:val="20"/>
        </w:rPr>
        <w:t>, and other characteristics of the Property</w:t>
      </w:r>
      <w:r w:rsidR="009E6F58" w:rsidRPr="00052944">
        <w:rPr>
          <w:sz w:val="20"/>
          <w:szCs w:val="20"/>
        </w:rPr>
        <w:t xml:space="preserve">, including, without limitation, side yards, front setbacks, and/or rear setbacks, </w:t>
      </w:r>
      <w:r w:rsidR="004553A1" w:rsidRPr="00052944">
        <w:rPr>
          <w:b/>
          <w:sz w:val="20"/>
          <w:szCs w:val="20"/>
        </w:rPr>
        <w:t xml:space="preserve">MAY VARY FROM THE PLANS </w:t>
      </w:r>
      <w:r w:rsidR="009E6F58" w:rsidRPr="00052944">
        <w:rPr>
          <w:sz w:val="20"/>
          <w:szCs w:val="20"/>
        </w:rPr>
        <w:t xml:space="preserve">due to such matters as requirements of applicable governmental authorities, locations of utility lines and easements, and other development and construction considerations which may be resolved in Seller’s sole and absolute discretion. </w:t>
      </w:r>
    </w:p>
    <w:p w14:paraId="5ECE55D5" w14:textId="77777777" w:rsidR="001603FA" w:rsidRPr="00052944" w:rsidRDefault="001603FA" w:rsidP="001603FA">
      <w:pPr>
        <w:pStyle w:val="ListParagraph"/>
        <w:jc w:val="both"/>
        <w:rPr>
          <w:sz w:val="20"/>
          <w:szCs w:val="20"/>
        </w:rPr>
      </w:pPr>
    </w:p>
    <w:p w14:paraId="2CBFAFCF" w14:textId="17523D65" w:rsidR="00E05395" w:rsidRPr="00052944" w:rsidRDefault="009E6F58" w:rsidP="00541874">
      <w:pPr>
        <w:pStyle w:val="ListParagraph"/>
        <w:numPr>
          <w:ilvl w:val="2"/>
          <w:numId w:val="3"/>
        </w:numPr>
        <w:ind w:left="720" w:firstLine="0"/>
        <w:jc w:val="both"/>
        <w:rPr>
          <w:sz w:val="20"/>
          <w:szCs w:val="20"/>
        </w:rPr>
      </w:pPr>
      <w:r w:rsidRPr="00052944">
        <w:rPr>
          <w:sz w:val="20"/>
          <w:szCs w:val="20"/>
        </w:rPr>
        <w:t xml:space="preserve">Buyer acknowledges and agrees that there </w:t>
      </w:r>
      <w:r w:rsidR="00E7690D" w:rsidRPr="00052944">
        <w:rPr>
          <w:sz w:val="20"/>
          <w:szCs w:val="20"/>
        </w:rPr>
        <w:t>may</w:t>
      </w:r>
      <w:r w:rsidRPr="00052944">
        <w:rPr>
          <w:sz w:val="20"/>
          <w:szCs w:val="20"/>
        </w:rPr>
        <w:t xml:space="preserve"> be minor variations in the Home, including, by way of example </w:t>
      </w:r>
      <w:r w:rsidR="00645345" w:rsidRPr="00052944">
        <w:rPr>
          <w:sz w:val="20"/>
          <w:szCs w:val="20"/>
        </w:rPr>
        <w:t xml:space="preserve">only </w:t>
      </w:r>
      <w:r w:rsidRPr="00052944">
        <w:rPr>
          <w:sz w:val="20"/>
          <w:szCs w:val="20"/>
        </w:rPr>
        <w:t xml:space="preserve">and </w:t>
      </w:r>
      <w:r w:rsidR="00645345" w:rsidRPr="00052944">
        <w:rPr>
          <w:sz w:val="20"/>
          <w:szCs w:val="20"/>
        </w:rPr>
        <w:t>without any</w:t>
      </w:r>
      <w:r w:rsidRPr="00052944">
        <w:rPr>
          <w:sz w:val="20"/>
          <w:szCs w:val="20"/>
        </w:rPr>
        <w:t xml:space="preserve"> limitation, square footage, room size, dimensions, and construction of the Home as a mirror image of model homes viewed by Buyer or shown in the Plans approved by Buyer</w:t>
      </w:r>
      <w:r w:rsidR="00645345" w:rsidRPr="00052944">
        <w:rPr>
          <w:sz w:val="20"/>
          <w:szCs w:val="20"/>
        </w:rPr>
        <w:t>, changes to electrical outlets and switches, HVAC duct work and plumbing, cabinet panel size, and placement of cabinet drawers and cabinet doors</w:t>
      </w:r>
      <w:r w:rsidRPr="00052944">
        <w:rPr>
          <w:sz w:val="20"/>
          <w:szCs w:val="20"/>
        </w:rPr>
        <w:t>,</w:t>
      </w:r>
      <w:r w:rsidR="00645345" w:rsidRPr="00052944">
        <w:rPr>
          <w:sz w:val="20"/>
          <w:szCs w:val="20"/>
        </w:rPr>
        <w:t xml:space="preserve"> etc.,</w:t>
      </w:r>
      <w:r w:rsidRPr="00052944">
        <w:rPr>
          <w:sz w:val="20"/>
          <w:szCs w:val="20"/>
        </w:rPr>
        <w:t xml:space="preserve"> </w:t>
      </w:r>
      <w:r w:rsidR="00645345" w:rsidRPr="00052944">
        <w:rPr>
          <w:sz w:val="20"/>
          <w:szCs w:val="20"/>
        </w:rPr>
        <w:t xml:space="preserve">all of which </w:t>
      </w:r>
      <w:r w:rsidR="00E7690D" w:rsidRPr="00052944">
        <w:rPr>
          <w:sz w:val="20"/>
          <w:szCs w:val="20"/>
        </w:rPr>
        <w:t xml:space="preserve">may be made by Seller </w:t>
      </w:r>
      <w:r w:rsidRPr="00052944">
        <w:rPr>
          <w:sz w:val="20"/>
          <w:szCs w:val="20"/>
        </w:rPr>
        <w:t xml:space="preserve">in Seller’s sole and absolute discretion. </w:t>
      </w:r>
      <w:r w:rsidR="00645345" w:rsidRPr="00052944">
        <w:rPr>
          <w:sz w:val="20"/>
          <w:szCs w:val="20"/>
        </w:rPr>
        <w:t xml:space="preserve">Notwithstanding the foregoing, all changes will meet applicable building code requirements. </w:t>
      </w:r>
    </w:p>
    <w:p w14:paraId="50C87376" w14:textId="77777777" w:rsidR="001603FA" w:rsidRPr="00052944" w:rsidRDefault="001603FA" w:rsidP="001603FA">
      <w:pPr>
        <w:pStyle w:val="ListParagraph"/>
        <w:jc w:val="both"/>
        <w:rPr>
          <w:b/>
          <w:sz w:val="20"/>
          <w:szCs w:val="20"/>
        </w:rPr>
      </w:pPr>
    </w:p>
    <w:p w14:paraId="350258D9" w14:textId="77777777" w:rsidR="00E7690D" w:rsidRPr="00052944" w:rsidRDefault="005346CB" w:rsidP="00541874">
      <w:pPr>
        <w:pStyle w:val="ListParagraph"/>
        <w:numPr>
          <w:ilvl w:val="2"/>
          <w:numId w:val="3"/>
        </w:numPr>
        <w:ind w:left="720" w:firstLine="0"/>
        <w:jc w:val="both"/>
        <w:rPr>
          <w:b/>
          <w:sz w:val="20"/>
          <w:szCs w:val="20"/>
        </w:rPr>
      </w:pPr>
      <w:r w:rsidRPr="00052944">
        <w:rPr>
          <w:sz w:val="20"/>
          <w:szCs w:val="20"/>
        </w:rPr>
        <w:t xml:space="preserve">In </w:t>
      </w:r>
      <w:r w:rsidR="00E05395" w:rsidRPr="00052944">
        <w:rPr>
          <w:sz w:val="20"/>
          <w:szCs w:val="20"/>
        </w:rPr>
        <w:t xml:space="preserve">the event that Seller deems that any </w:t>
      </w:r>
      <w:r w:rsidRPr="00052944">
        <w:rPr>
          <w:sz w:val="20"/>
          <w:szCs w:val="20"/>
        </w:rPr>
        <w:t>material changes to the Plans</w:t>
      </w:r>
      <w:r w:rsidR="00E05395" w:rsidRPr="00052944">
        <w:rPr>
          <w:sz w:val="20"/>
          <w:szCs w:val="20"/>
        </w:rPr>
        <w:t xml:space="preserve"> are necessary to comply with building code requirements, governmental inspections, etc., or to accommodate the discontinuance or shortage of any colors or materials identified in Buyer’s Options selections,</w:t>
      </w:r>
      <w:r w:rsidRPr="00052944">
        <w:rPr>
          <w:sz w:val="20"/>
          <w:szCs w:val="20"/>
        </w:rPr>
        <w:t xml:space="preserve"> then Seller will propose such changes in writing to Buyer, whereupon Buyer will have five (5) calendar days to approve the same. If Buyer does not respond to Seller in writing within such five (5) day period, then Buyer will be deemed to have accepted Seller’s proposed modifications to the Plans. If Buyer rejects such proposed modifications to the Plans, then the parties agree to w</w:t>
      </w:r>
      <w:r w:rsidR="00E05395" w:rsidRPr="00052944">
        <w:rPr>
          <w:sz w:val="20"/>
          <w:szCs w:val="20"/>
        </w:rPr>
        <w:t xml:space="preserve">ork in good faith to agree on modifications to the </w:t>
      </w:r>
      <w:r w:rsidRPr="00052944">
        <w:rPr>
          <w:sz w:val="20"/>
          <w:szCs w:val="20"/>
        </w:rPr>
        <w:t xml:space="preserve">Plans so as to comply with applicable government rules, regulations, inspection requirements </w:t>
      </w:r>
      <w:r w:rsidR="00E05395" w:rsidRPr="00052944">
        <w:rPr>
          <w:sz w:val="20"/>
          <w:szCs w:val="20"/>
        </w:rPr>
        <w:t>or to account for such material discontinuance or shortage. If the parties are unable to reach an agreement, Seller may, after written notice to Buyer, terminate this Agreement whereupon the Earnest Money Deposit and Construction Deposit will be released to and retained by Seller</w:t>
      </w:r>
      <w:r w:rsidRPr="00052944">
        <w:rPr>
          <w:sz w:val="20"/>
          <w:szCs w:val="20"/>
        </w:rPr>
        <w:t>.</w:t>
      </w:r>
    </w:p>
    <w:p w14:paraId="361754A6" w14:textId="77777777" w:rsidR="001603FA" w:rsidRPr="00052944" w:rsidRDefault="001603FA" w:rsidP="001603FA">
      <w:pPr>
        <w:pStyle w:val="ListParagraph"/>
        <w:jc w:val="both"/>
        <w:rPr>
          <w:b/>
          <w:sz w:val="20"/>
          <w:szCs w:val="20"/>
        </w:rPr>
      </w:pPr>
    </w:p>
    <w:p w14:paraId="381739A6" w14:textId="77777777" w:rsidR="00E7690D" w:rsidRPr="00052944" w:rsidRDefault="009E6F58" w:rsidP="00541874">
      <w:pPr>
        <w:pStyle w:val="ListParagraph"/>
        <w:numPr>
          <w:ilvl w:val="2"/>
          <w:numId w:val="3"/>
        </w:numPr>
        <w:ind w:left="720" w:firstLine="0"/>
        <w:jc w:val="both"/>
        <w:rPr>
          <w:b/>
          <w:sz w:val="20"/>
          <w:szCs w:val="20"/>
        </w:rPr>
      </w:pPr>
      <w:r w:rsidRPr="00052944">
        <w:rPr>
          <w:sz w:val="20"/>
          <w:szCs w:val="20"/>
        </w:rPr>
        <w:t xml:space="preserve">Buyer </w:t>
      </w:r>
      <w:r w:rsidR="00E7690D" w:rsidRPr="00052944">
        <w:rPr>
          <w:sz w:val="20"/>
          <w:szCs w:val="20"/>
        </w:rPr>
        <w:t>acknowledges and</w:t>
      </w:r>
      <w:r w:rsidRPr="00052944">
        <w:rPr>
          <w:sz w:val="20"/>
          <w:szCs w:val="20"/>
        </w:rPr>
        <w:t xml:space="preserve"> agrees that Seller may, in </w:t>
      </w:r>
      <w:r w:rsidR="00E7690D" w:rsidRPr="00052944">
        <w:rPr>
          <w:sz w:val="20"/>
          <w:szCs w:val="20"/>
        </w:rPr>
        <w:t>Seller’s</w:t>
      </w:r>
      <w:r w:rsidRPr="00052944">
        <w:rPr>
          <w:sz w:val="20"/>
          <w:szCs w:val="20"/>
        </w:rPr>
        <w:t xml:space="preserve"> sole and absolute discretion, change or substitute building materials, finishes, colors, components, and fixtures with reasonably comparable items, and </w:t>
      </w:r>
      <w:r w:rsidR="00E7690D" w:rsidRPr="00052944">
        <w:rPr>
          <w:sz w:val="20"/>
          <w:szCs w:val="20"/>
        </w:rPr>
        <w:t xml:space="preserve">Buyer </w:t>
      </w:r>
      <w:r w:rsidRPr="00052944">
        <w:rPr>
          <w:sz w:val="20"/>
          <w:szCs w:val="20"/>
        </w:rPr>
        <w:t xml:space="preserve">acknowledges that Seller makes no representation or warranty regarding the suppliers or materialmen to be used in the construction of and furnishing of materials for the Home. </w:t>
      </w:r>
    </w:p>
    <w:p w14:paraId="6E0B6ADF" w14:textId="77777777" w:rsidR="001603FA" w:rsidRPr="00052944" w:rsidRDefault="001603FA" w:rsidP="001603FA">
      <w:pPr>
        <w:pStyle w:val="ListParagraph"/>
        <w:jc w:val="both"/>
        <w:rPr>
          <w:b/>
          <w:sz w:val="20"/>
          <w:szCs w:val="20"/>
        </w:rPr>
      </w:pPr>
    </w:p>
    <w:p w14:paraId="470FD77C" w14:textId="1D55D0C1" w:rsidR="00645345" w:rsidRPr="00052944" w:rsidRDefault="00645345" w:rsidP="00541874">
      <w:pPr>
        <w:pStyle w:val="ListParagraph"/>
        <w:numPr>
          <w:ilvl w:val="2"/>
          <w:numId w:val="3"/>
        </w:numPr>
        <w:ind w:left="720" w:firstLine="0"/>
        <w:jc w:val="both"/>
        <w:rPr>
          <w:b/>
          <w:sz w:val="20"/>
          <w:szCs w:val="20"/>
        </w:rPr>
      </w:pPr>
      <w:r w:rsidRPr="00052944">
        <w:rPr>
          <w:sz w:val="20"/>
          <w:szCs w:val="20"/>
        </w:rPr>
        <w:t xml:space="preserve">Buyer acknowledges that Seller may </w:t>
      </w:r>
      <w:r w:rsidR="000A090B" w:rsidRPr="000A090B">
        <w:rPr>
          <w:sz w:val="20"/>
          <w:szCs w:val="20"/>
        </w:rPr>
        <w:t>modify the landscape plan as deem</w:t>
      </w:r>
      <w:r w:rsidR="000A090B">
        <w:rPr>
          <w:sz w:val="20"/>
          <w:szCs w:val="20"/>
        </w:rPr>
        <w:t>ed</w:t>
      </w:r>
      <w:r w:rsidR="000A090B" w:rsidRPr="000A090B">
        <w:rPr>
          <w:sz w:val="20"/>
          <w:szCs w:val="20"/>
        </w:rPr>
        <w:t xml:space="preserve"> necessary for the</w:t>
      </w:r>
      <w:r w:rsidR="000A090B">
        <w:rPr>
          <w:sz w:val="20"/>
          <w:szCs w:val="20"/>
        </w:rPr>
        <w:t xml:space="preserve"> integrity and overall appearance of the</w:t>
      </w:r>
      <w:r w:rsidR="000A090B" w:rsidRPr="000A090B">
        <w:rPr>
          <w:sz w:val="20"/>
          <w:szCs w:val="20"/>
        </w:rPr>
        <w:t xml:space="preserve"> development</w:t>
      </w:r>
      <w:r w:rsidR="000A090B">
        <w:rPr>
          <w:sz w:val="20"/>
          <w:szCs w:val="20"/>
        </w:rPr>
        <w:t>. This could include, without limitation, the</w:t>
      </w:r>
      <w:r w:rsidR="000A090B" w:rsidRPr="00052944">
        <w:rPr>
          <w:sz w:val="20"/>
          <w:szCs w:val="20"/>
        </w:rPr>
        <w:t xml:space="preserve"> </w:t>
      </w:r>
      <w:r w:rsidRPr="00052944">
        <w:rPr>
          <w:sz w:val="20"/>
          <w:szCs w:val="20"/>
        </w:rPr>
        <w:t xml:space="preserve">remove any plants, trees, and shrubbery from the </w:t>
      </w:r>
      <w:r w:rsidR="00092043" w:rsidRPr="00052944">
        <w:rPr>
          <w:sz w:val="20"/>
          <w:szCs w:val="20"/>
        </w:rPr>
        <w:t>Ho</w:t>
      </w:r>
      <w:r w:rsidR="0023174C" w:rsidRPr="00052944">
        <w:rPr>
          <w:sz w:val="20"/>
          <w:szCs w:val="20"/>
        </w:rPr>
        <w:t xml:space="preserve">me </w:t>
      </w:r>
      <w:r w:rsidRPr="00052944">
        <w:rPr>
          <w:sz w:val="20"/>
          <w:szCs w:val="20"/>
        </w:rPr>
        <w:t>as Seller deems necessary</w:t>
      </w:r>
      <w:r w:rsidR="000A090B">
        <w:rPr>
          <w:sz w:val="20"/>
          <w:szCs w:val="20"/>
        </w:rPr>
        <w:t>.</w:t>
      </w:r>
      <w:r w:rsidR="000A090B" w:rsidRPr="000A090B">
        <w:rPr>
          <w:sz w:val="20"/>
          <w:szCs w:val="20"/>
        </w:rPr>
        <w:t xml:space="preserve"> </w:t>
      </w:r>
    </w:p>
    <w:p w14:paraId="45CA8E3B" w14:textId="77777777" w:rsidR="001603FA" w:rsidRPr="00052944" w:rsidRDefault="001603FA" w:rsidP="001603FA">
      <w:pPr>
        <w:pStyle w:val="ListParagraph"/>
        <w:jc w:val="both"/>
        <w:rPr>
          <w:b/>
          <w:sz w:val="20"/>
          <w:szCs w:val="20"/>
        </w:rPr>
      </w:pPr>
    </w:p>
    <w:p w14:paraId="06BF53A4" w14:textId="7AD89736" w:rsidR="00645345" w:rsidRPr="00052944" w:rsidRDefault="00645345" w:rsidP="00541874">
      <w:pPr>
        <w:pStyle w:val="ListParagraph"/>
        <w:numPr>
          <w:ilvl w:val="2"/>
          <w:numId w:val="3"/>
        </w:numPr>
        <w:ind w:left="720" w:firstLine="0"/>
        <w:jc w:val="both"/>
        <w:rPr>
          <w:b/>
          <w:sz w:val="20"/>
          <w:szCs w:val="20"/>
        </w:rPr>
      </w:pPr>
      <w:r w:rsidRPr="00052944">
        <w:rPr>
          <w:sz w:val="20"/>
          <w:szCs w:val="20"/>
        </w:rPr>
        <w:t xml:space="preserve">Buyer acknowledges and agrees that changes to the </w:t>
      </w:r>
      <w:r w:rsidR="00CE0E5D" w:rsidRPr="00052944">
        <w:rPr>
          <w:sz w:val="20"/>
          <w:szCs w:val="20"/>
        </w:rPr>
        <w:t xml:space="preserve">Project </w:t>
      </w:r>
      <w:r w:rsidRPr="00052944">
        <w:rPr>
          <w:sz w:val="20"/>
          <w:szCs w:val="20"/>
        </w:rPr>
        <w:t xml:space="preserve">plat or plans may require additional changes to the Home not identified in this </w:t>
      </w:r>
      <w:r w:rsidRPr="00052944">
        <w:rPr>
          <w:b/>
          <w:sz w:val="20"/>
          <w:szCs w:val="20"/>
        </w:rPr>
        <w:t xml:space="preserve">Section </w:t>
      </w:r>
      <w:r w:rsidR="004D1F93" w:rsidRPr="00052944">
        <w:rPr>
          <w:b/>
          <w:sz w:val="20"/>
          <w:szCs w:val="20"/>
        </w:rPr>
        <w:t>7.3</w:t>
      </w:r>
      <w:r w:rsidRPr="00052944">
        <w:rPr>
          <w:sz w:val="20"/>
          <w:szCs w:val="20"/>
        </w:rPr>
        <w:t>, and Buyer consents to such changes.</w:t>
      </w:r>
    </w:p>
    <w:p w14:paraId="74F864C3" w14:textId="77777777" w:rsidR="001603FA" w:rsidRPr="00052944" w:rsidRDefault="001603FA" w:rsidP="001603FA">
      <w:pPr>
        <w:pStyle w:val="ListParagraph"/>
        <w:jc w:val="both"/>
        <w:rPr>
          <w:b/>
          <w:sz w:val="20"/>
          <w:szCs w:val="20"/>
        </w:rPr>
      </w:pPr>
    </w:p>
    <w:p w14:paraId="783E70CB" w14:textId="77777777" w:rsidR="00E7690D" w:rsidRPr="00052944" w:rsidRDefault="009E6F58" w:rsidP="00541874">
      <w:pPr>
        <w:pStyle w:val="ListParagraph"/>
        <w:numPr>
          <w:ilvl w:val="2"/>
          <w:numId w:val="3"/>
        </w:numPr>
        <w:ind w:left="720" w:firstLine="0"/>
        <w:jc w:val="both"/>
        <w:rPr>
          <w:b/>
          <w:sz w:val="20"/>
          <w:szCs w:val="20"/>
        </w:rPr>
      </w:pPr>
      <w:r w:rsidRPr="00052944">
        <w:rPr>
          <w:sz w:val="20"/>
          <w:szCs w:val="20"/>
        </w:rPr>
        <w:t xml:space="preserve">Buyer acknowledges </w:t>
      </w:r>
      <w:r w:rsidR="00E7690D" w:rsidRPr="00052944">
        <w:rPr>
          <w:sz w:val="20"/>
          <w:szCs w:val="20"/>
        </w:rPr>
        <w:t xml:space="preserve">and agrees </w:t>
      </w:r>
      <w:r w:rsidRPr="00052944">
        <w:rPr>
          <w:sz w:val="20"/>
          <w:szCs w:val="20"/>
        </w:rPr>
        <w:t xml:space="preserve">that Seller makes no representation </w:t>
      </w:r>
      <w:r w:rsidR="00E7690D" w:rsidRPr="00052944">
        <w:rPr>
          <w:sz w:val="20"/>
          <w:szCs w:val="20"/>
        </w:rPr>
        <w:t>that the Home will be consistent with any model home or other home in the Subdivision with respect to</w:t>
      </w:r>
      <w:r w:rsidRPr="00052944">
        <w:rPr>
          <w:sz w:val="20"/>
          <w:szCs w:val="20"/>
        </w:rPr>
        <w:t xml:space="preserve"> layout, height, lot placement, </w:t>
      </w:r>
      <w:r w:rsidR="00E7690D" w:rsidRPr="00052944">
        <w:rPr>
          <w:sz w:val="20"/>
          <w:szCs w:val="20"/>
        </w:rPr>
        <w:t xml:space="preserve">or </w:t>
      </w:r>
      <w:r w:rsidRPr="00052944">
        <w:rPr>
          <w:sz w:val="20"/>
          <w:szCs w:val="20"/>
        </w:rPr>
        <w:t xml:space="preserve">square footage. </w:t>
      </w:r>
    </w:p>
    <w:p w14:paraId="0E7A0194" w14:textId="77777777" w:rsidR="001603FA" w:rsidRPr="00052944" w:rsidRDefault="001603FA" w:rsidP="001603FA">
      <w:pPr>
        <w:pStyle w:val="ListParagraph"/>
        <w:jc w:val="both"/>
        <w:rPr>
          <w:b/>
          <w:sz w:val="20"/>
          <w:szCs w:val="20"/>
        </w:rPr>
      </w:pPr>
    </w:p>
    <w:p w14:paraId="799B388B" w14:textId="77777777" w:rsidR="00521F0E" w:rsidRPr="00052944" w:rsidRDefault="009E6F58" w:rsidP="00541874">
      <w:pPr>
        <w:pStyle w:val="ListParagraph"/>
        <w:numPr>
          <w:ilvl w:val="2"/>
          <w:numId w:val="3"/>
        </w:numPr>
        <w:ind w:left="720" w:firstLine="0"/>
        <w:jc w:val="both"/>
        <w:rPr>
          <w:b/>
          <w:sz w:val="20"/>
          <w:szCs w:val="20"/>
        </w:rPr>
      </w:pPr>
      <w:r w:rsidRPr="00052944">
        <w:rPr>
          <w:sz w:val="20"/>
          <w:szCs w:val="20"/>
        </w:rPr>
        <w:t xml:space="preserve">Buyer hereby </w:t>
      </w:r>
      <w:r w:rsidR="00E7690D" w:rsidRPr="00052944">
        <w:rPr>
          <w:sz w:val="20"/>
          <w:szCs w:val="20"/>
        </w:rPr>
        <w:t>indemnifies and holds</w:t>
      </w:r>
      <w:r w:rsidRPr="00052944">
        <w:rPr>
          <w:sz w:val="20"/>
          <w:szCs w:val="20"/>
        </w:rPr>
        <w:t xml:space="preserve"> </w:t>
      </w:r>
      <w:r w:rsidR="00E7690D" w:rsidRPr="00052944">
        <w:rPr>
          <w:sz w:val="20"/>
          <w:szCs w:val="20"/>
        </w:rPr>
        <w:t xml:space="preserve">harmless </w:t>
      </w:r>
      <w:r w:rsidRPr="00052944">
        <w:rPr>
          <w:sz w:val="20"/>
          <w:szCs w:val="20"/>
        </w:rPr>
        <w:t>Seller</w:t>
      </w:r>
      <w:r w:rsidR="00E7690D" w:rsidRPr="00052944">
        <w:rPr>
          <w:sz w:val="20"/>
          <w:szCs w:val="20"/>
        </w:rPr>
        <w:t xml:space="preserve"> and a</w:t>
      </w:r>
      <w:r w:rsidRPr="00052944">
        <w:rPr>
          <w:sz w:val="20"/>
          <w:szCs w:val="20"/>
        </w:rPr>
        <w:t xml:space="preserve">ffiliates from and against all claims of any nature, including but not limited to attorneys’ fees and costs, arising from or related to any of the foregoing matters.  The foregoing waiver, release, and indemnity shall survive Closing and any termination of this </w:t>
      </w:r>
      <w:r w:rsidR="004553A1" w:rsidRPr="00052944">
        <w:rPr>
          <w:sz w:val="20"/>
          <w:szCs w:val="20"/>
        </w:rPr>
        <w:t>Contract</w:t>
      </w:r>
      <w:r w:rsidRPr="00052944">
        <w:rPr>
          <w:sz w:val="20"/>
          <w:szCs w:val="20"/>
        </w:rPr>
        <w:t xml:space="preserve">. </w:t>
      </w:r>
    </w:p>
    <w:p w14:paraId="52D52C06" w14:textId="77777777" w:rsidR="001603FA" w:rsidRPr="00052944" w:rsidRDefault="001603FA" w:rsidP="001603FA">
      <w:pPr>
        <w:pStyle w:val="ListParagraph"/>
        <w:ind w:left="360"/>
        <w:jc w:val="both"/>
        <w:rPr>
          <w:b/>
          <w:sz w:val="20"/>
          <w:szCs w:val="20"/>
        </w:rPr>
      </w:pPr>
    </w:p>
    <w:p w14:paraId="5706C203" w14:textId="2838C7CA" w:rsidR="00BC7C77" w:rsidRPr="00052944" w:rsidRDefault="0088609F" w:rsidP="00541874">
      <w:pPr>
        <w:pStyle w:val="ListParagraph"/>
        <w:numPr>
          <w:ilvl w:val="1"/>
          <w:numId w:val="3"/>
        </w:numPr>
        <w:ind w:left="360" w:firstLine="0"/>
        <w:jc w:val="both"/>
        <w:rPr>
          <w:b/>
          <w:sz w:val="20"/>
          <w:szCs w:val="20"/>
        </w:rPr>
      </w:pPr>
      <w:r w:rsidRPr="00052944">
        <w:rPr>
          <w:b/>
          <w:sz w:val="20"/>
          <w:szCs w:val="20"/>
        </w:rPr>
        <w:lastRenderedPageBreak/>
        <w:t xml:space="preserve"> </w:t>
      </w:r>
      <w:r w:rsidR="00521F0E" w:rsidRPr="00052944">
        <w:rPr>
          <w:b/>
          <w:sz w:val="20"/>
          <w:szCs w:val="20"/>
        </w:rPr>
        <w:t xml:space="preserve">Change </w:t>
      </w:r>
      <w:r w:rsidR="005A27CA" w:rsidRPr="00052944">
        <w:rPr>
          <w:b/>
          <w:sz w:val="20"/>
          <w:szCs w:val="20"/>
        </w:rPr>
        <w:t>Orders</w:t>
      </w:r>
      <w:r w:rsidR="00BC7C77" w:rsidRPr="00052944">
        <w:rPr>
          <w:b/>
          <w:sz w:val="20"/>
          <w:szCs w:val="20"/>
        </w:rPr>
        <w:t>.</w:t>
      </w:r>
      <w:r w:rsidR="009E6F58" w:rsidRPr="00052944">
        <w:rPr>
          <w:b/>
          <w:sz w:val="20"/>
          <w:szCs w:val="20"/>
        </w:rPr>
        <w:t xml:space="preserve"> </w:t>
      </w:r>
      <w:r w:rsidR="004553A1" w:rsidRPr="00052944">
        <w:rPr>
          <w:sz w:val="20"/>
          <w:szCs w:val="20"/>
        </w:rPr>
        <w:t xml:space="preserve">Following the Options Selection Deadline, </w:t>
      </w:r>
      <w:r w:rsidR="00A224E2" w:rsidRPr="00052944">
        <w:rPr>
          <w:sz w:val="20"/>
          <w:szCs w:val="20"/>
        </w:rPr>
        <w:t xml:space="preserve">additions, </w:t>
      </w:r>
      <w:r w:rsidR="004553A1" w:rsidRPr="00052944">
        <w:rPr>
          <w:sz w:val="20"/>
          <w:szCs w:val="20"/>
        </w:rPr>
        <w:t>changes</w:t>
      </w:r>
      <w:r w:rsidR="00A224E2" w:rsidRPr="00052944">
        <w:rPr>
          <w:sz w:val="20"/>
          <w:szCs w:val="20"/>
        </w:rPr>
        <w:t xml:space="preserve">, or modifications to the </w:t>
      </w:r>
      <w:r w:rsidR="004553A1" w:rsidRPr="00052944">
        <w:rPr>
          <w:sz w:val="20"/>
          <w:szCs w:val="20"/>
        </w:rPr>
        <w:t xml:space="preserve">Plans, including any </w:t>
      </w:r>
      <w:r w:rsidR="009C3354" w:rsidRPr="00052944">
        <w:rPr>
          <w:sz w:val="20"/>
          <w:szCs w:val="20"/>
        </w:rPr>
        <w:t xml:space="preserve">Buyer’s request for upgrades or other </w:t>
      </w:r>
      <w:r w:rsidR="004553A1" w:rsidRPr="00052944">
        <w:rPr>
          <w:sz w:val="20"/>
          <w:szCs w:val="20"/>
        </w:rPr>
        <w:t>changes or modifications to Buyer’s Options selections can only</w:t>
      </w:r>
      <w:r w:rsidR="004D1F93" w:rsidRPr="00052944">
        <w:rPr>
          <w:sz w:val="20"/>
          <w:szCs w:val="20"/>
        </w:rPr>
        <w:t xml:space="preserve"> be</w:t>
      </w:r>
      <w:r w:rsidR="004553A1" w:rsidRPr="00052944">
        <w:rPr>
          <w:sz w:val="20"/>
          <w:szCs w:val="20"/>
        </w:rPr>
        <w:t xml:space="preserve"> </w:t>
      </w:r>
      <w:r w:rsidR="009C3354" w:rsidRPr="00052944">
        <w:rPr>
          <w:sz w:val="20"/>
          <w:szCs w:val="20"/>
        </w:rPr>
        <w:t>made through a change order form (“</w:t>
      </w:r>
      <w:r w:rsidR="009C3354" w:rsidRPr="00052944">
        <w:rPr>
          <w:b/>
          <w:sz w:val="20"/>
          <w:szCs w:val="20"/>
        </w:rPr>
        <w:t>Change Order</w:t>
      </w:r>
      <w:r w:rsidR="009C3354" w:rsidRPr="00052944">
        <w:rPr>
          <w:sz w:val="20"/>
          <w:szCs w:val="20"/>
        </w:rPr>
        <w:t>”) approved by Seller</w:t>
      </w:r>
      <w:r w:rsidR="00F84B73" w:rsidRPr="00052944">
        <w:rPr>
          <w:sz w:val="20"/>
          <w:szCs w:val="20"/>
        </w:rPr>
        <w:t xml:space="preserve"> and Buyer</w:t>
      </w:r>
      <w:r w:rsidR="009C3354" w:rsidRPr="00052944">
        <w:rPr>
          <w:sz w:val="20"/>
          <w:szCs w:val="20"/>
        </w:rPr>
        <w:t>. Any Change Order approved by Seller must comply with the following provisions.</w:t>
      </w:r>
    </w:p>
    <w:p w14:paraId="394DD325" w14:textId="77777777" w:rsidR="004D1F93" w:rsidRPr="00052944" w:rsidRDefault="004D1F93" w:rsidP="004D1F93">
      <w:pPr>
        <w:pStyle w:val="ListParagraph"/>
        <w:jc w:val="both"/>
        <w:rPr>
          <w:b/>
          <w:sz w:val="20"/>
          <w:szCs w:val="20"/>
        </w:rPr>
      </w:pPr>
    </w:p>
    <w:p w14:paraId="79A9F50D" w14:textId="2BA50C44" w:rsidR="009C3354" w:rsidRPr="00052944" w:rsidRDefault="009C3354" w:rsidP="00541874">
      <w:pPr>
        <w:pStyle w:val="ListParagraph"/>
        <w:numPr>
          <w:ilvl w:val="2"/>
          <w:numId w:val="3"/>
        </w:numPr>
        <w:ind w:left="720" w:firstLine="0"/>
        <w:jc w:val="both"/>
        <w:rPr>
          <w:b/>
          <w:sz w:val="20"/>
          <w:szCs w:val="20"/>
        </w:rPr>
      </w:pPr>
      <w:r w:rsidRPr="00052944">
        <w:rPr>
          <w:sz w:val="20"/>
          <w:szCs w:val="20"/>
        </w:rPr>
        <w:t xml:space="preserve">The time for making Change Orders is limited. After certain points in the construction process, certain requests for changes cannot be accommodated. </w:t>
      </w:r>
      <w:del w:id="31" w:author="David Killpack" w:date="2018-12-18T09:58:00Z">
        <w:r w:rsidRPr="00052944" w:rsidDel="00E32EA6">
          <w:rPr>
            <w:sz w:val="20"/>
            <w:szCs w:val="20"/>
          </w:rPr>
          <w:delText xml:space="preserve">The applicable deadlines include those set forth on Seller’s Change Order Construction Deadlines form, which is attached to this Contract as </w:delText>
        </w:r>
        <w:r w:rsidRPr="00052944" w:rsidDel="00E32EA6">
          <w:rPr>
            <w:b/>
            <w:sz w:val="20"/>
            <w:szCs w:val="20"/>
            <w:u w:val="single"/>
          </w:rPr>
          <w:delText>EXHIBIT C</w:delText>
        </w:r>
        <w:r w:rsidRPr="00052944" w:rsidDel="00E32EA6">
          <w:rPr>
            <w:sz w:val="20"/>
            <w:szCs w:val="20"/>
          </w:rPr>
          <w:delText xml:space="preserve">. </w:delText>
        </w:r>
      </w:del>
      <w:r w:rsidRPr="00052944">
        <w:rPr>
          <w:sz w:val="20"/>
          <w:szCs w:val="20"/>
        </w:rPr>
        <w:t>However, all Change Orders are subject to Seller’s approval which may be refused in Seller’s sole discretion.</w:t>
      </w:r>
    </w:p>
    <w:p w14:paraId="082ADFEC" w14:textId="77777777" w:rsidR="004D1F93" w:rsidRPr="00052944" w:rsidRDefault="004D1F93" w:rsidP="004D1F93">
      <w:pPr>
        <w:pStyle w:val="ListParagraph"/>
        <w:jc w:val="both"/>
        <w:rPr>
          <w:b/>
          <w:sz w:val="20"/>
          <w:szCs w:val="20"/>
        </w:rPr>
      </w:pPr>
    </w:p>
    <w:p w14:paraId="6FDD1F4C" w14:textId="77777777" w:rsidR="009C3354" w:rsidRPr="00052944" w:rsidRDefault="009C3354" w:rsidP="00541874">
      <w:pPr>
        <w:pStyle w:val="ListParagraph"/>
        <w:numPr>
          <w:ilvl w:val="2"/>
          <w:numId w:val="3"/>
        </w:numPr>
        <w:ind w:left="720" w:firstLine="0"/>
        <w:jc w:val="both"/>
        <w:rPr>
          <w:b/>
          <w:sz w:val="20"/>
          <w:szCs w:val="20"/>
        </w:rPr>
      </w:pPr>
      <w:r w:rsidRPr="00052944">
        <w:rPr>
          <w:sz w:val="20"/>
          <w:szCs w:val="20"/>
        </w:rPr>
        <w:t>Each Change Order must identify in deta</w:t>
      </w:r>
      <w:r w:rsidR="0076604E" w:rsidRPr="00052944">
        <w:rPr>
          <w:sz w:val="20"/>
          <w:szCs w:val="20"/>
        </w:rPr>
        <w:t>il</w:t>
      </w:r>
      <w:r w:rsidR="00A224E2" w:rsidRPr="00052944">
        <w:rPr>
          <w:sz w:val="20"/>
          <w:szCs w:val="20"/>
        </w:rPr>
        <w:t>: (a)</w:t>
      </w:r>
      <w:r w:rsidR="0076604E" w:rsidRPr="00052944">
        <w:rPr>
          <w:sz w:val="20"/>
          <w:szCs w:val="20"/>
        </w:rPr>
        <w:t xml:space="preserve"> the specific </w:t>
      </w:r>
      <w:r w:rsidR="00A224E2" w:rsidRPr="00052944">
        <w:rPr>
          <w:sz w:val="20"/>
          <w:szCs w:val="20"/>
        </w:rPr>
        <w:t xml:space="preserve">addition, </w:t>
      </w:r>
      <w:r w:rsidR="0076604E" w:rsidRPr="00052944">
        <w:rPr>
          <w:sz w:val="20"/>
          <w:szCs w:val="20"/>
        </w:rPr>
        <w:t>change</w:t>
      </w:r>
      <w:r w:rsidR="00A224E2" w:rsidRPr="00052944">
        <w:rPr>
          <w:sz w:val="20"/>
          <w:szCs w:val="20"/>
        </w:rPr>
        <w:t>, or modification</w:t>
      </w:r>
      <w:r w:rsidR="0076604E" w:rsidRPr="00052944">
        <w:rPr>
          <w:sz w:val="20"/>
          <w:szCs w:val="20"/>
        </w:rPr>
        <w:t xml:space="preserve"> requested</w:t>
      </w:r>
      <w:r w:rsidR="00A224E2" w:rsidRPr="00052944">
        <w:rPr>
          <w:sz w:val="20"/>
          <w:szCs w:val="20"/>
        </w:rPr>
        <w:t xml:space="preserve"> by Buyer, and (b) any increases or other changes to the Purchase Price for the Home</w:t>
      </w:r>
      <w:r w:rsidR="00F05EF5" w:rsidRPr="00052944">
        <w:rPr>
          <w:sz w:val="20"/>
          <w:szCs w:val="20"/>
        </w:rPr>
        <w:t xml:space="preserve"> which result from the additions, changes, or modifications identified in the Change Order</w:t>
      </w:r>
      <w:r w:rsidR="00A224E2" w:rsidRPr="00052944">
        <w:rPr>
          <w:sz w:val="20"/>
          <w:szCs w:val="20"/>
        </w:rPr>
        <w:t>.</w:t>
      </w:r>
    </w:p>
    <w:p w14:paraId="11069A27" w14:textId="77777777" w:rsidR="004D1F93" w:rsidRPr="00052944" w:rsidRDefault="004D1F93" w:rsidP="004D1F93">
      <w:pPr>
        <w:pStyle w:val="ListParagraph"/>
        <w:jc w:val="both"/>
        <w:rPr>
          <w:b/>
          <w:sz w:val="20"/>
          <w:szCs w:val="20"/>
        </w:rPr>
      </w:pPr>
    </w:p>
    <w:p w14:paraId="4554813E" w14:textId="19A09ED4" w:rsidR="00BD5F1B" w:rsidRPr="00052944" w:rsidRDefault="00BD5F1B" w:rsidP="00541874">
      <w:pPr>
        <w:pStyle w:val="ListParagraph"/>
        <w:numPr>
          <w:ilvl w:val="2"/>
          <w:numId w:val="3"/>
        </w:numPr>
        <w:ind w:left="720" w:firstLine="0"/>
        <w:jc w:val="both"/>
        <w:rPr>
          <w:b/>
          <w:sz w:val="20"/>
          <w:szCs w:val="20"/>
        </w:rPr>
      </w:pPr>
      <w:r w:rsidRPr="00052944">
        <w:rPr>
          <w:sz w:val="20"/>
          <w:szCs w:val="20"/>
        </w:rPr>
        <w:t xml:space="preserve">Buyer must provide to Seller evidence that Buyer can pay for the increase in the Purchase Price in cash or that the Approved Lender </w:t>
      </w:r>
      <w:r w:rsidR="005556B3" w:rsidRPr="00052944">
        <w:rPr>
          <w:sz w:val="20"/>
          <w:szCs w:val="20"/>
        </w:rPr>
        <w:t xml:space="preserve">or </w:t>
      </w:r>
      <w:r w:rsidRPr="00052944">
        <w:rPr>
          <w:sz w:val="20"/>
          <w:szCs w:val="20"/>
        </w:rPr>
        <w:t xml:space="preserve">Buyer’s Lender </w:t>
      </w:r>
      <w:r w:rsidR="005556B3" w:rsidRPr="00052944">
        <w:rPr>
          <w:sz w:val="20"/>
          <w:szCs w:val="20"/>
        </w:rPr>
        <w:t xml:space="preserve">has </w:t>
      </w:r>
      <w:r w:rsidRPr="00052944">
        <w:rPr>
          <w:sz w:val="20"/>
          <w:szCs w:val="20"/>
        </w:rPr>
        <w:t>approved the increase in the Purchase Price.</w:t>
      </w:r>
    </w:p>
    <w:p w14:paraId="55EEEE68" w14:textId="77777777" w:rsidR="004D1F93" w:rsidRPr="00052944" w:rsidRDefault="004D1F93" w:rsidP="004D1F93">
      <w:pPr>
        <w:pStyle w:val="ListParagraph"/>
        <w:jc w:val="both"/>
        <w:rPr>
          <w:b/>
          <w:sz w:val="20"/>
          <w:szCs w:val="20"/>
        </w:rPr>
      </w:pPr>
    </w:p>
    <w:p w14:paraId="4A3CDF2D" w14:textId="50DC7062" w:rsidR="00F53E61" w:rsidRPr="00052944" w:rsidRDefault="00A224E2" w:rsidP="00541874">
      <w:pPr>
        <w:pStyle w:val="ListParagraph"/>
        <w:numPr>
          <w:ilvl w:val="2"/>
          <w:numId w:val="3"/>
        </w:numPr>
        <w:ind w:left="720" w:firstLine="0"/>
        <w:jc w:val="both"/>
        <w:rPr>
          <w:sz w:val="20"/>
          <w:szCs w:val="20"/>
        </w:rPr>
      </w:pPr>
      <w:r w:rsidRPr="00052944">
        <w:rPr>
          <w:sz w:val="20"/>
          <w:szCs w:val="20"/>
        </w:rPr>
        <w:t>In connection with each Change Order, the Buyer must pay a fee for the Change Order (“</w:t>
      </w:r>
      <w:r w:rsidRPr="00052944">
        <w:rPr>
          <w:b/>
          <w:sz w:val="20"/>
          <w:szCs w:val="20"/>
        </w:rPr>
        <w:t>Change Order Fee</w:t>
      </w:r>
      <w:r w:rsidRPr="00052944">
        <w:rPr>
          <w:sz w:val="20"/>
          <w:szCs w:val="20"/>
        </w:rPr>
        <w:t>”)</w:t>
      </w:r>
      <w:r w:rsidR="00F53E61" w:rsidRPr="00052944">
        <w:rPr>
          <w:sz w:val="20"/>
          <w:szCs w:val="20"/>
        </w:rPr>
        <w:t xml:space="preserve"> as set forth in the schedule included in </w:t>
      </w:r>
      <w:r w:rsidR="00F53E61" w:rsidRPr="00052944">
        <w:rPr>
          <w:b/>
          <w:sz w:val="20"/>
          <w:szCs w:val="20"/>
        </w:rPr>
        <w:t xml:space="preserve">Section </w:t>
      </w:r>
      <w:r w:rsidR="00512CF3" w:rsidRPr="00052944">
        <w:rPr>
          <w:b/>
          <w:sz w:val="20"/>
          <w:szCs w:val="20"/>
        </w:rPr>
        <w:t>2.3</w:t>
      </w:r>
      <w:r w:rsidRPr="00052944">
        <w:rPr>
          <w:sz w:val="20"/>
          <w:szCs w:val="20"/>
        </w:rPr>
        <w:t>.</w:t>
      </w:r>
      <w:r w:rsidR="00F53E61" w:rsidRPr="00052944">
        <w:rPr>
          <w:sz w:val="20"/>
          <w:szCs w:val="20"/>
        </w:rPr>
        <w:t xml:space="preserve"> </w:t>
      </w:r>
      <w:r w:rsidR="00F05EF5" w:rsidRPr="00052944">
        <w:rPr>
          <w:sz w:val="20"/>
          <w:szCs w:val="20"/>
        </w:rPr>
        <w:t xml:space="preserve">The Change Order Fee will be immediately non-refundable to Buyer upon delivery to Seller and </w:t>
      </w:r>
      <w:r w:rsidR="00F05EF5" w:rsidRPr="00052944">
        <w:rPr>
          <w:b/>
          <w:sz w:val="20"/>
          <w:szCs w:val="20"/>
        </w:rPr>
        <w:t>will not</w:t>
      </w:r>
      <w:r w:rsidR="00F05EF5" w:rsidRPr="00052944">
        <w:rPr>
          <w:sz w:val="20"/>
          <w:szCs w:val="20"/>
        </w:rPr>
        <w:t xml:space="preserve"> apply to or reduce the amount of the Purchase Price.</w:t>
      </w:r>
      <w:r w:rsidRPr="00052944">
        <w:rPr>
          <w:sz w:val="20"/>
          <w:szCs w:val="20"/>
        </w:rPr>
        <w:t xml:space="preserve"> </w:t>
      </w:r>
      <w:r w:rsidR="00F05EF5" w:rsidRPr="00052944">
        <w:rPr>
          <w:sz w:val="20"/>
          <w:szCs w:val="20"/>
        </w:rPr>
        <w:t>In addition, Buyer must deliver to the Seller any increase in the Construction Deposit required</w:t>
      </w:r>
      <w:ins w:id="32" w:author="David Killpack" w:date="2018-12-18T09:59:00Z">
        <w:r w:rsidR="00CB0C81" w:rsidRPr="00052944">
          <w:rPr>
            <w:sz w:val="20"/>
            <w:szCs w:val="20"/>
          </w:rPr>
          <w:t>.</w:t>
        </w:r>
      </w:ins>
      <w:r w:rsidR="00F05EF5" w:rsidRPr="00052944">
        <w:rPr>
          <w:sz w:val="20"/>
          <w:szCs w:val="20"/>
        </w:rPr>
        <w:t xml:space="preserve"> </w:t>
      </w:r>
      <w:del w:id="33" w:author="David Killpack" w:date="2018-12-18T09:59:00Z">
        <w:r w:rsidR="00F05EF5" w:rsidRPr="00052944" w:rsidDel="00CB0C81">
          <w:rPr>
            <w:sz w:val="20"/>
            <w:szCs w:val="20"/>
          </w:rPr>
          <w:delText xml:space="preserve">under the Seller’s Down Payment Policy identified on </w:delText>
        </w:r>
        <w:r w:rsidR="00F05EF5" w:rsidRPr="00052944" w:rsidDel="00CB0C81">
          <w:rPr>
            <w:b/>
            <w:sz w:val="20"/>
            <w:szCs w:val="20"/>
            <w:u w:val="single"/>
          </w:rPr>
          <w:delText>EXHIBIT B</w:delText>
        </w:r>
        <w:r w:rsidR="00F05EF5" w:rsidRPr="00052944" w:rsidDel="00CB0C81">
          <w:rPr>
            <w:sz w:val="20"/>
            <w:szCs w:val="20"/>
          </w:rPr>
          <w:delText xml:space="preserve"> to this Contract. </w:delText>
        </w:r>
      </w:del>
      <w:r w:rsidRPr="00052944">
        <w:rPr>
          <w:sz w:val="20"/>
          <w:szCs w:val="20"/>
        </w:rPr>
        <w:t xml:space="preserve">The Change Order Fee </w:t>
      </w:r>
      <w:r w:rsidR="00F05EF5" w:rsidRPr="00052944">
        <w:rPr>
          <w:sz w:val="20"/>
          <w:szCs w:val="20"/>
        </w:rPr>
        <w:t xml:space="preserve">and the increase in the Construction Deposit </w:t>
      </w:r>
      <w:r w:rsidRPr="00052944">
        <w:rPr>
          <w:sz w:val="20"/>
          <w:szCs w:val="20"/>
        </w:rPr>
        <w:t>must be delivered to Seller at the same time the Change Order requested by Buyer is delivered to Seller</w:t>
      </w:r>
      <w:r w:rsidR="00F05EF5" w:rsidRPr="00052944">
        <w:rPr>
          <w:sz w:val="20"/>
          <w:szCs w:val="20"/>
        </w:rPr>
        <w:t xml:space="preserve">. If the Change Order Fee </w:t>
      </w:r>
      <w:r w:rsidR="00BD5F1B" w:rsidRPr="00052944">
        <w:rPr>
          <w:sz w:val="20"/>
          <w:szCs w:val="20"/>
        </w:rPr>
        <w:t>and</w:t>
      </w:r>
      <w:r w:rsidR="00F05EF5" w:rsidRPr="00052944">
        <w:rPr>
          <w:sz w:val="20"/>
          <w:szCs w:val="20"/>
        </w:rPr>
        <w:t xml:space="preserve"> the increase in the Construction Deposit is not delivered, the request for the Change Order will be denied.</w:t>
      </w:r>
      <w:r w:rsidR="00F53E61" w:rsidRPr="00052944">
        <w:rPr>
          <w:sz w:val="20"/>
          <w:szCs w:val="20"/>
        </w:rPr>
        <w:t xml:space="preserve"> </w:t>
      </w:r>
    </w:p>
    <w:p w14:paraId="1C4AA18F" w14:textId="77777777" w:rsidR="004D1F93" w:rsidRPr="00052944" w:rsidRDefault="004D1F93" w:rsidP="004D1F93">
      <w:pPr>
        <w:pStyle w:val="ListParagraph"/>
        <w:jc w:val="both"/>
        <w:rPr>
          <w:b/>
          <w:sz w:val="20"/>
          <w:szCs w:val="20"/>
        </w:rPr>
      </w:pPr>
    </w:p>
    <w:p w14:paraId="7624A71D" w14:textId="6D1A6923" w:rsidR="004D1F93" w:rsidRPr="00052944" w:rsidRDefault="00F05EF5" w:rsidP="00541874">
      <w:pPr>
        <w:pStyle w:val="ListParagraph"/>
        <w:numPr>
          <w:ilvl w:val="2"/>
          <w:numId w:val="3"/>
        </w:numPr>
        <w:ind w:left="720" w:firstLine="0"/>
        <w:jc w:val="both"/>
        <w:rPr>
          <w:b/>
          <w:sz w:val="20"/>
          <w:szCs w:val="20"/>
        </w:rPr>
      </w:pPr>
      <w:r w:rsidRPr="00052944">
        <w:rPr>
          <w:sz w:val="20"/>
          <w:szCs w:val="20"/>
        </w:rPr>
        <w:t xml:space="preserve">Notwithstanding any other provision of this Agreement, Buyer understands and agrees that Seller has no obligation to approve any Change Order. Buyer’s request for a Change Order may be denied </w:t>
      </w:r>
      <w:r w:rsidRPr="00052944">
        <w:rPr>
          <w:b/>
          <w:sz w:val="20"/>
          <w:szCs w:val="20"/>
        </w:rPr>
        <w:t>FOR ANY REASON IN SELLER’S SOLE DISCRETION</w:t>
      </w:r>
      <w:r w:rsidRPr="00052944">
        <w:rPr>
          <w:sz w:val="20"/>
          <w:szCs w:val="20"/>
        </w:rPr>
        <w:t xml:space="preserve">. Buyer also understands that no Change Order will be deemed effective unless and until </w:t>
      </w:r>
      <w:r w:rsidRPr="00052944">
        <w:rPr>
          <w:b/>
          <w:sz w:val="20"/>
          <w:szCs w:val="20"/>
        </w:rPr>
        <w:t xml:space="preserve">APPROVED BY SELLER’S AUTHORIZED REPRESENTATIVE </w:t>
      </w:r>
      <w:r w:rsidRPr="00052944">
        <w:rPr>
          <w:sz w:val="20"/>
          <w:szCs w:val="20"/>
        </w:rPr>
        <w:t xml:space="preserve">as provided in </w:t>
      </w:r>
      <w:r w:rsidR="004D1F93" w:rsidRPr="00052944">
        <w:rPr>
          <w:b/>
          <w:sz w:val="20"/>
          <w:szCs w:val="20"/>
        </w:rPr>
        <w:t>Section 21.</w:t>
      </w:r>
    </w:p>
    <w:p w14:paraId="772BFE44" w14:textId="77777777" w:rsidR="004D1F93" w:rsidRPr="00052944" w:rsidRDefault="004D1F93" w:rsidP="004D1F93">
      <w:pPr>
        <w:pStyle w:val="ListParagraph"/>
        <w:ind w:left="360"/>
        <w:jc w:val="both"/>
        <w:rPr>
          <w:b/>
          <w:sz w:val="20"/>
          <w:szCs w:val="20"/>
        </w:rPr>
      </w:pPr>
    </w:p>
    <w:p w14:paraId="6DC664EC" w14:textId="5C7550A2" w:rsidR="001B45B5" w:rsidRPr="00052944" w:rsidRDefault="0088609F" w:rsidP="00541874">
      <w:pPr>
        <w:pStyle w:val="ListParagraph"/>
        <w:numPr>
          <w:ilvl w:val="1"/>
          <w:numId w:val="3"/>
        </w:numPr>
        <w:ind w:left="360" w:firstLine="0"/>
        <w:jc w:val="both"/>
        <w:rPr>
          <w:b/>
          <w:sz w:val="20"/>
          <w:szCs w:val="20"/>
        </w:rPr>
      </w:pPr>
      <w:r w:rsidRPr="00052944">
        <w:rPr>
          <w:b/>
          <w:sz w:val="20"/>
          <w:szCs w:val="20"/>
        </w:rPr>
        <w:t xml:space="preserve"> </w:t>
      </w:r>
      <w:r w:rsidR="001B45B5" w:rsidRPr="00052944">
        <w:rPr>
          <w:b/>
          <w:sz w:val="20"/>
          <w:szCs w:val="20"/>
        </w:rPr>
        <w:t>Buyer’s Entry onto Lot Prior to Closing.</w:t>
      </w:r>
      <w:r w:rsidR="001B45B5" w:rsidRPr="00052944">
        <w:rPr>
          <w:sz w:val="20"/>
          <w:szCs w:val="20"/>
        </w:rPr>
        <w:t xml:space="preserve"> Buyer acknowledges that construction sites are inherently dangerous. Buyer agrees not to enter the Property prior to Closing unless: (a) Buyer schedules an appointment with Seller, (b) Seller authorizes such visit at the appointed time, and (c) Buyer is accompanied by an employee or </w:t>
      </w:r>
      <w:del w:id="34" w:author="David Killpack" w:date="2018-12-19T08:51:00Z">
        <w:r w:rsidR="001B45B5" w:rsidRPr="00052944" w:rsidDel="00FF7591">
          <w:rPr>
            <w:sz w:val="20"/>
            <w:szCs w:val="20"/>
          </w:rPr>
          <w:delText>agent</w:delText>
        </w:r>
      </w:del>
      <w:ins w:id="35" w:author="David Killpack" w:date="2018-12-19T08:51:00Z">
        <w:r w:rsidR="00FF7591" w:rsidRPr="00052944">
          <w:rPr>
            <w:sz w:val="20"/>
            <w:szCs w:val="20"/>
          </w:rPr>
          <w:t>representative</w:t>
        </w:r>
      </w:ins>
      <w:r w:rsidR="001B45B5" w:rsidRPr="00052944">
        <w:rPr>
          <w:sz w:val="20"/>
          <w:szCs w:val="20"/>
        </w:rPr>
        <w:t xml:space="preserve"> of Seller. Buyer agrees not to bring children under the age of fifteen (15) to the Property during construction. </w:t>
      </w:r>
      <w:r w:rsidR="00066130" w:rsidRPr="00052944">
        <w:rPr>
          <w:sz w:val="20"/>
          <w:szCs w:val="20"/>
        </w:rPr>
        <w:t xml:space="preserve">Buyer agrees to observe all directions from Seller or Seller’s </w:t>
      </w:r>
      <w:del w:id="36" w:author="David Killpack" w:date="2018-12-19T08:51:00Z">
        <w:r w:rsidR="00066130" w:rsidRPr="00052944" w:rsidDel="00FF7591">
          <w:rPr>
            <w:sz w:val="20"/>
            <w:szCs w:val="20"/>
          </w:rPr>
          <w:delText>agent</w:delText>
        </w:r>
      </w:del>
      <w:ins w:id="37" w:author="David Killpack" w:date="2018-12-19T08:51:00Z">
        <w:r w:rsidR="00FF7591" w:rsidRPr="00052944">
          <w:rPr>
            <w:sz w:val="20"/>
            <w:szCs w:val="20"/>
          </w:rPr>
          <w:t>representative</w:t>
        </w:r>
      </w:ins>
      <w:r w:rsidR="00066130" w:rsidRPr="00052944">
        <w:rPr>
          <w:sz w:val="20"/>
          <w:szCs w:val="20"/>
        </w:rPr>
        <w:t>s. Notwithstanding the foregoing, a</w:t>
      </w:r>
      <w:r w:rsidR="001B45B5" w:rsidRPr="00052944">
        <w:rPr>
          <w:sz w:val="20"/>
          <w:szCs w:val="20"/>
        </w:rPr>
        <w:t xml:space="preserve">ny entry </w:t>
      </w:r>
      <w:r w:rsidR="00066130" w:rsidRPr="00052944">
        <w:rPr>
          <w:sz w:val="20"/>
          <w:szCs w:val="20"/>
        </w:rPr>
        <w:t xml:space="preserve">by Buyer or Buyer’s family or Buyer’s invitees </w:t>
      </w:r>
      <w:r w:rsidR="001B45B5" w:rsidRPr="00052944">
        <w:rPr>
          <w:b/>
          <w:sz w:val="20"/>
          <w:szCs w:val="20"/>
        </w:rPr>
        <w:t xml:space="preserve">with or without </w:t>
      </w:r>
      <w:r w:rsidR="00066130" w:rsidRPr="00052944">
        <w:rPr>
          <w:b/>
          <w:sz w:val="20"/>
          <w:szCs w:val="20"/>
        </w:rPr>
        <w:t xml:space="preserve">Seller’s </w:t>
      </w:r>
      <w:r w:rsidR="001B45B5" w:rsidRPr="00052944">
        <w:rPr>
          <w:b/>
          <w:sz w:val="20"/>
          <w:szCs w:val="20"/>
        </w:rPr>
        <w:t>approval</w:t>
      </w:r>
      <w:r w:rsidR="001B45B5" w:rsidRPr="00052944">
        <w:rPr>
          <w:sz w:val="20"/>
          <w:szCs w:val="20"/>
        </w:rPr>
        <w:t xml:space="preserve"> shall conclusively constitute assumption of all risks of bodily injury and property damage</w:t>
      </w:r>
      <w:r w:rsidR="00066130" w:rsidRPr="00052944">
        <w:rPr>
          <w:sz w:val="20"/>
          <w:szCs w:val="20"/>
        </w:rPr>
        <w:t xml:space="preserve"> by Buyer and Buyer’s family or Buyer’s invitees</w:t>
      </w:r>
      <w:r w:rsidR="001B45B5" w:rsidRPr="00052944">
        <w:rPr>
          <w:sz w:val="20"/>
          <w:szCs w:val="20"/>
        </w:rPr>
        <w:t xml:space="preserve">. Buyer shall indemnify and hold Seller harmless from any and all claims or damages incurred </w:t>
      </w:r>
      <w:r w:rsidR="00066130" w:rsidRPr="00052944">
        <w:rPr>
          <w:sz w:val="20"/>
          <w:szCs w:val="20"/>
        </w:rPr>
        <w:t xml:space="preserve">or asserted </w:t>
      </w:r>
      <w:r w:rsidR="001B45B5" w:rsidRPr="00052944">
        <w:rPr>
          <w:sz w:val="20"/>
          <w:szCs w:val="20"/>
        </w:rPr>
        <w:t xml:space="preserve">by </w:t>
      </w:r>
      <w:r w:rsidR="00066130" w:rsidRPr="00052944">
        <w:rPr>
          <w:sz w:val="20"/>
          <w:szCs w:val="20"/>
        </w:rPr>
        <w:t xml:space="preserve">any person (including, but not limited to, claims for personal injury) </w:t>
      </w:r>
      <w:r w:rsidR="001B45B5" w:rsidRPr="00052944">
        <w:rPr>
          <w:sz w:val="20"/>
          <w:szCs w:val="20"/>
        </w:rPr>
        <w:t>and from any damage t</w:t>
      </w:r>
      <w:r w:rsidR="00066130" w:rsidRPr="00052944">
        <w:rPr>
          <w:sz w:val="20"/>
          <w:szCs w:val="20"/>
        </w:rPr>
        <w:t>o the Property or other properties or to any personal property</w:t>
      </w:r>
      <w:r w:rsidR="001B45B5" w:rsidRPr="00052944">
        <w:rPr>
          <w:sz w:val="20"/>
          <w:szCs w:val="20"/>
        </w:rPr>
        <w:t xml:space="preserve"> </w:t>
      </w:r>
      <w:r w:rsidR="00066130" w:rsidRPr="00052944">
        <w:rPr>
          <w:sz w:val="20"/>
          <w:szCs w:val="20"/>
        </w:rPr>
        <w:t xml:space="preserve">arising from or relating to entry onto the Property by Buyer or Buyer’s family or Buyer’s invitees </w:t>
      </w:r>
      <w:r w:rsidR="001B45B5" w:rsidRPr="00052944">
        <w:rPr>
          <w:sz w:val="20"/>
          <w:szCs w:val="20"/>
        </w:rPr>
        <w:t xml:space="preserve">and </w:t>
      </w:r>
      <w:r w:rsidR="00066130" w:rsidRPr="00052944">
        <w:rPr>
          <w:sz w:val="20"/>
          <w:szCs w:val="20"/>
        </w:rPr>
        <w:t>Buyer shall be solely responsible for all</w:t>
      </w:r>
      <w:r w:rsidR="001B45B5" w:rsidRPr="00052944">
        <w:rPr>
          <w:sz w:val="20"/>
          <w:szCs w:val="20"/>
        </w:rPr>
        <w:t xml:space="preserve"> cost</w:t>
      </w:r>
      <w:r w:rsidR="00066130" w:rsidRPr="00052944">
        <w:rPr>
          <w:sz w:val="20"/>
          <w:szCs w:val="20"/>
        </w:rPr>
        <w:t>s</w:t>
      </w:r>
      <w:r w:rsidR="001B45B5" w:rsidRPr="00052944">
        <w:rPr>
          <w:sz w:val="20"/>
          <w:szCs w:val="20"/>
        </w:rPr>
        <w:t xml:space="preserve"> or damage</w:t>
      </w:r>
      <w:r w:rsidR="00066130" w:rsidRPr="00052944">
        <w:rPr>
          <w:sz w:val="20"/>
          <w:szCs w:val="20"/>
        </w:rPr>
        <w:t>s</w:t>
      </w:r>
      <w:r w:rsidR="001B45B5" w:rsidRPr="00052944">
        <w:rPr>
          <w:sz w:val="20"/>
          <w:szCs w:val="20"/>
        </w:rPr>
        <w:t xml:space="preserve"> caused by entry upon the Property by Buyer or Buyer's family or </w:t>
      </w:r>
      <w:r w:rsidR="00066130" w:rsidRPr="00052944">
        <w:rPr>
          <w:sz w:val="20"/>
          <w:szCs w:val="20"/>
        </w:rPr>
        <w:t xml:space="preserve">Buyer’s </w:t>
      </w:r>
      <w:r w:rsidR="001B45B5" w:rsidRPr="00052944">
        <w:rPr>
          <w:sz w:val="20"/>
          <w:szCs w:val="20"/>
        </w:rPr>
        <w:t>invitees.</w:t>
      </w:r>
    </w:p>
    <w:p w14:paraId="6F1A9310" w14:textId="77777777" w:rsidR="004D1F93" w:rsidRPr="00052944" w:rsidRDefault="004D1F93" w:rsidP="004D1F93">
      <w:pPr>
        <w:pStyle w:val="ListParagraph"/>
        <w:ind w:left="360"/>
        <w:jc w:val="both"/>
        <w:rPr>
          <w:b/>
          <w:sz w:val="20"/>
          <w:szCs w:val="20"/>
        </w:rPr>
      </w:pPr>
    </w:p>
    <w:p w14:paraId="6988CB37" w14:textId="1EEA5F42" w:rsidR="00BC7C77" w:rsidRPr="00052944" w:rsidRDefault="0088609F" w:rsidP="00541874">
      <w:pPr>
        <w:pStyle w:val="ListParagraph"/>
        <w:numPr>
          <w:ilvl w:val="1"/>
          <w:numId w:val="3"/>
        </w:numPr>
        <w:ind w:left="360" w:firstLine="0"/>
        <w:jc w:val="both"/>
        <w:rPr>
          <w:b/>
          <w:sz w:val="20"/>
          <w:szCs w:val="20"/>
        </w:rPr>
      </w:pPr>
      <w:r w:rsidRPr="00052944">
        <w:rPr>
          <w:b/>
          <w:sz w:val="20"/>
          <w:szCs w:val="20"/>
        </w:rPr>
        <w:t xml:space="preserve"> </w:t>
      </w:r>
      <w:r w:rsidR="00BC7C77" w:rsidRPr="00052944">
        <w:rPr>
          <w:b/>
          <w:sz w:val="20"/>
          <w:szCs w:val="20"/>
        </w:rPr>
        <w:t xml:space="preserve">Buyer’s Work. </w:t>
      </w:r>
      <w:r w:rsidR="00BC7C77" w:rsidRPr="00052944">
        <w:rPr>
          <w:sz w:val="20"/>
          <w:szCs w:val="20"/>
        </w:rPr>
        <w:t>For various reasons, including but not limited to concerns regarding, safety, insurance, construction scheduling, warranties, and l</w:t>
      </w:r>
      <w:ins w:id="38" w:author="Ralph Johnson" w:date="2018-06-05T10:37:00Z">
        <w:r w:rsidR="00702E12" w:rsidRPr="00052944">
          <w:rPr>
            <w:sz w:val="20"/>
            <w:szCs w:val="20"/>
          </w:rPr>
          <w:t>i</w:t>
        </w:r>
      </w:ins>
      <w:r w:rsidR="00BC7C77" w:rsidRPr="00052944">
        <w:rPr>
          <w:sz w:val="20"/>
          <w:szCs w:val="20"/>
        </w:rPr>
        <w:t>ability, no work of any nature may be performed by Buyer or anyone contracted by Buyer or acting on behalf of or at the request of Buyer until Closing is complete and possession of the Property has been transferred to Buyer.</w:t>
      </w:r>
      <w:r w:rsidR="00BC7C77" w:rsidRPr="00052944">
        <w:rPr>
          <w:b/>
          <w:sz w:val="20"/>
          <w:szCs w:val="20"/>
        </w:rPr>
        <w:t xml:space="preserve"> </w:t>
      </w:r>
      <w:r w:rsidR="00645345" w:rsidRPr="00052944">
        <w:rPr>
          <w:sz w:val="20"/>
          <w:szCs w:val="20"/>
        </w:rPr>
        <w:t>If Buyer violates this section, Buyer shall be responsible for all the costs of removing any work performed by Buyer (or any person acting on behalf of or at the request of Buyer). In addition, Buyer indemnifies and holds Seller harmless for any damages, losses, or claims incurred by Seller, or asserted against Seller, including attorney fees, as a result of, or arising from, any work performed by Buyer or any person acting on behalf of or at the request of Buyer.</w:t>
      </w:r>
      <w:r w:rsidR="00BC7C77" w:rsidRPr="00052944">
        <w:rPr>
          <w:b/>
          <w:sz w:val="20"/>
          <w:szCs w:val="20"/>
        </w:rPr>
        <w:t xml:space="preserve">  </w:t>
      </w:r>
    </w:p>
    <w:p w14:paraId="3FE8E74E" w14:textId="77777777" w:rsidR="004D1F93" w:rsidRPr="00052944" w:rsidRDefault="004D1F93" w:rsidP="004D1F93">
      <w:pPr>
        <w:pStyle w:val="ListParagraph"/>
        <w:ind w:left="360"/>
        <w:jc w:val="both"/>
        <w:rPr>
          <w:b/>
          <w:sz w:val="20"/>
          <w:szCs w:val="20"/>
        </w:rPr>
      </w:pPr>
    </w:p>
    <w:p w14:paraId="0F6F41B5" w14:textId="49B8C92F" w:rsidR="004D1F93" w:rsidRPr="00052944" w:rsidRDefault="0088609F" w:rsidP="00541874">
      <w:pPr>
        <w:pStyle w:val="ListParagraph"/>
        <w:numPr>
          <w:ilvl w:val="1"/>
          <w:numId w:val="3"/>
        </w:numPr>
        <w:ind w:left="360" w:firstLine="0"/>
        <w:jc w:val="both"/>
        <w:rPr>
          <w:b/>
          <w:sz w:val="20"/>
          <w:szCs w:val="20"/>
        </w:rPr>
      </w:pPr>
      <w:r w:rsidRPr="00052944">
        <w:rPr>
          <w:b/>
          <w:sz w:val="20"/>
          <w:szCs w:val="20"/>
        </w:rPr>
        <w:t xml:space="preserve"> </w:t>
      </w:r>
      <w:r w:rsidR="006A6275" w:rsidRPr="00052944">
        <w:rPr>
          <w:b/>
          <w:sz w:val="20"/>
          <w:szCs w:val="20"/>
        </w:rPr>
        <w:t xml:space="preserve">Drainage Plan. </w:t>
      </w:r>
      <w:r w:rsidR="006A6275" w:rsidRPr="00052944">
        <w:rPr>
          <w:sz w:val="20"/>
          <w:szCs w:val="20"/>
        </w:rPr>
        <w:t>The “</w:t>
      </w:r>
      <w:r w:rsidR="006A6275" w:rsidRPr="00052944">
        <w:rPr>
          <w:b/>
          <w:sz w:val="20"/>
          <w:szCs w:val="20"/>
        </w:rPr>
        <w:t>Drainage Plan</w:t>
      </w:r>
      <w:r w:rsidR="006A6275" w:rsidRPr="00052944">
        <w:rPr>
          <w:sz w:val="20"/>
          <w:szCs w:val="20"/>
        </w:rPr>
        <w:t xml:space="preserve">” </w:t>
      </w:r>
      <w:r w:rsidR="00E53601" w:rsidRPr="00052944">
        <w:rPr>
          <w:sz w:val="20"/>
          <w:szCs w:val="20"/>
        </w:rPr>
        <w:t xml:space="preserve">for the Lot </w:t>
      </w:r>
      <w:r w:rsidR="006A6275" w:rsidRPr="00052944">
        <w:rPr>
          <w:sz w:val="20"/>
          <w:szCs w:val="20"/>
        </w:rPr>
        <w:t>includes, but is not limi</w:t>
      </w:r>
      <w:r w:rsidR="00E53601" w:rsidRPr="00052944">
        <w:rPr>
          <w:sz w:val="20"/>
          <w:szCs w:val="20"/>
        </w:rPr>
        <w:t xml:space="preserve">ted to, grading the Lot, establishing the </w:t>
      </w:r>
      <w:r w:rsidR="006A6275" w:rsidRPr="00052944">
        <w:rPr>
          <w:sz w:val="20"/>
          <w:szCs w:val="20"/>
        </w:rPr>
        <w:t xml:space="preserve">dirt elevation around the foundation of the Home, and </w:t>
      </w:r>
      <w:r w:rsidR="00E53601" w:rsidRPr="00052944">
        <w:rPr>
          <w:sz w:val="20"/>
          <w:szCs w:val="20"/>
        </w:rPr>
        <w:t xml:space="preserve">installing </w:t>
      </w:r>
      <w:r w:rsidR="006A6275" w:rsidRPr="00052944">
        <w:rPr>
          <w:sz w:val="20"/>
          <w:szCs w:val="20"/>
        </w:rPr>
        <w:t>rain gutter down spout extensions</w:t>
      </w:r>
      <w:r w:rsidR="00E53601" w:rsidRPr="00052944">
        <w:rPr>
          <w:sz w:val="20"/>
          <w:szCs w:val="20"/>
        </w:rPr>
        <w:t xml:space="preserve"> in specific locations</w:t>
      </w:r>
      <w:r w:rsidR="006A6275" w:rsidRPr="00052944">
        <w:rPr>
          <w:sz w:val="20"/>
          <w:szCs w:val="20"/>
        </w:rPr>
        <w:t xml:space="preserve">. Once the </w:t>
      </w:r>
      <w:r w:rsidR="00E53601" w:rsidRPr="00052944">
        <w:rPr>
          <w:sz w:val="20"/>
          <w:szCs w:val="20"/>
        </w:rPr>
        <w:t xml:space="preserve">components of the Drainage Plan for the </w:t>
      </w:r>
      <w:r w:rsidR="006A6275" w:rsidRPr="00052944">
        <w:rPr>
          <w:sz w:val="20"/>
          <w:szCs w:val="20"/>
        </w:rPr>
        <w:t>Lot</w:t>
      </w:r>
      <w:r w:rsidR="00E53601" w:rsidRPr="00052944">
        <w:rPr>
          <w:sz w:val="20"/>
          <w:szCs w:val="20"/>
        </w:rPr>
        <w:t xml:space="preserve"> are</w:t>
      </w:r>
      <w:r w:rsidR="006A6275" w:rsidRPr="00052944">
        <w:rPr>
          <w:sz w:val="20"/>
          <w:szCs w:val="20"/>
        </w:rPr>
        <w:t xml:space="preserve"> accepted by the </w:t>
      </w:r>
      <w:r w:rsidR="00E53601" w:rsidRPr="00052944">
        <w:rPr>
          <w:sz w:val="20"/>
          <w:szCs w:val="20"/>
        </w:rPr>
        <w:t>city or county in which the Lot is located as meeting</w:t>
      </w:r>
      <w:r w:rsidR="006A6275" w:rsidRPr="00052944">
        <w:rPr>
          <w:sz w:val="20"/>
          <w:szCs w:val="20"/>
        </w:rPr>
        <w:t xml:space="preserve"> a</w:t>
      </w:r>
      <w:r w:rsidR="00E53601" w:rsidRPr="00052944">
        <w:rPr>
          <w:sz w:val="20"/>
          <w:szCs w:val="20"/>
        </w:rPr>
        <w:t>pplicable drainage requirements</w:t>
      </w:r>
      <w:r w:rsidR="006A6275" w:rsidRPr="00052944">
        <w:rPr>
          <w:sz w:val="20"/>
          <w:szCs w:val="20"/>
        </w:rPr>
        <w:t xml:space="preserve"> </w:t>
      </w:r>
      <w:r w:rsidR="00E53601" w:rsidRPr="00052944">
        <w:rPr>
          <w:sz w:val="20"/>
          <w:szCs w:val="20"/>
        </w:rPr>
        <w:t xml:space="preserve">(which acceptance will be </w:t>
      </w:r>
      <w:r w:rsidR="006A6275" w:rsidRPr="00052944">
        <w:rPr>
          <w:sz w:val="20"/>
          <w:szCs w:val="20"/>
        </w:rPr>
        <w:t>evidenced by a certificate of occupancy</w:t>
      </w:r>
      <w:r w:rsidR="00E53601" w:rsidRPr="00052944">
        <w:rPr>
          <w:sz w:val="20"/>
          <w:szCs w:val="20"/>
        </w:rPr>
        <w:t xml:space="preserve"> for the Home)</w:t>
      </w:r>
      <w:r w:rsidR="006A6275" w:rsidRPr="00052944">
        <w:rPr>
          <w:sz w:val="20"/>
          <w:szCs w:val="20"/>
        </w:rPr>
        <w:t xml:space="preserve">, then Buyer covenants and agrees to maintain such drainage plan. Buyer </w:t>
      </w:r>
      <w:r w:rsidR="00E53601" w:rsidRPr="00052944">
        <w:rPr>
          <w:sz w:val="20"/>
          <w:szCs w:val="20"/>
        </w:rPr>
        <w:t>assumes all risks of,</w:t>
      </w:r>
      <w:r w:rsidR="006A6275" w:rsidRPr="00052944">
        <w:rPr>
          <w:sz w:val="20"/>
          <w:szCs w:val="20"/>
        </w:rPr>
        <w:t xml:space="preserve"> and agrees to indemnify and hold Seller harmless from (</w:t>
      </w:r>
      <w:r w:rsidR="00E53601" w:rsidRPr="00052944">
        <w:rPr>
          <w:sz w:val="20"/>
          <w:szCs w:val="20"/>
        </w:rPr>
        <w:t>a</w:t>
      </w:r>
      <w:r w:rsidR="006A6275" w:rsidRPr="00052944">
        <w:rPr>
          <w:sz w:val="20"/>
          <w:szCs w:val="20"/>
        </w:rPr>
        <w:t xml:space="preserve">) </w:t>
      </w:r>
      <w:r w:rsidR="00E53601" w:rsidRPr="00052944">
        <w:rPr>
          <w:sz w:val="20"/>
          <w:szCs w:val="20"/>
        </w:rPr>
        <w:t xml:space="preserve">any </w:t>
      </w:r>
      <w:r w:rsidR="006A6275" w:rsidRPr="00052944">
        <w:rPr>
          <w:sz w:val="20"/>
          <w:szCs w:val="20"/>
        </w:rPr>
        <w:t>alter</w:t>
      </w:r>
      <w:r w:rsidR="00E53601" w:rsidRPr="00052944">
        <w:rPr>
          <w:sz w:val="20"/>
          <w:szCs w:val="20"/>
        </w:rPr>
        <w:t>ations or modifications to the Drainage P</w:t>
      </w:r>
      <w:r w:rsidR="006A6275" w:rsidRPr="00052944">
        <w:rPr>
          <w:sz w:val="20"/>
          <w:szCs w:val="20"/>
        </w:rPr>
        <w:t>lan caused by the actions of Buyer or</w:t>
      </w:r>
      <w:r w:rsidR="00E53601" w:rsidRPr="00052944">
        <w:rPr>
          <w:sz w:val="20"/>
          <w:szCs w:val="20"/>
        </w:rPr>
        <w:t xml:space="preserve"> any third-party</w:t>
      </w:r>
      <w:r w:rsidR="006A6275" w:rsidRPr="00052944">
        <w:rPr>
          <w:sz w:val="20"/>
          <w:szCs w:val="20"/>
        </w:rPr>
        <w:t>, and (</w:t>
      </w:r>
      <w:r w:rsidR="00E53601" w:rsidRPr="00052944">
        <w:rPr>
          <w:sz w:val="20"/>
          <w:szCs w:val="20"/>
        </w:rPr>
        <w:t>b</w:t>
      </w:r>
      <w:r w:rsidR="006A6275" w:rsidRPr="00052944">
        <w:rPr>
          <w:sz w:val="20"/>
          <w:szCs w:val="20"/>
        </w:rPr>
        <w:t>) alter</w:t>
      </w:r>
      <w:r w:rsidR="001B45B5" w:rsidRPr="00052944">
        <w:rPr>
          <w:sz w:val="20"/>
          <w:szCs w:val="20"/>
        </w:rPr>
        <w:t>ations or modifications to the Drainage P</w:t>
      </w:r>
      <w:r w:rsidR="006A6275" w:rsidRPr="00052944">
        <w:rPr>
          <w:sz w:val="20"/>
          <w:szCs w:val="20"/>
        </w:rPr>
        <w:t xml:space="preserve">lan caused by </w:t>
      </w:r>
      <w:r w:rsidR="001B45B5" w:rsidRPr="00052944">
        <w:rPr>
          <w:sz w:val="20"/>
          <w:szCs w:val="20"/>
        </w:rPr>
        <w:t xml:space="preserve">events beyond Seller’s control including, without limitation: </w:t>
      </w:r>
      <w:r w:rsidR="006A6275" w:rsidRPr="00052944">
        <w:rPr>
          <w:sz w:val="20"/>
          <w:szCs w:val="20"/>
        </w:rPr>
        <w:t xml:space="preserve">weather events, rain, sprinkler water, settling </w:t>
      </w:r>
      <w:r w:rsidR="001B45B5" w:rsidRPr="00052944">
        <w:rPr>
          <w:sz w:val="20"/>
          <w:szCs w:val="20"/>
        </w:rPr>
        <w:t xml:space="preserve">of the soils </w:t>
      </w:r>
      <w:r w:rsidR="006A6275" w:rsidRPr="00052944">
        <w:rPr>
          <w:sz w:val="20"/>
          <w:szCs w:val="20"/>
        </w:rPr>
        <w:t xml:space="preserve">through natural causes or watering, </w:t>
      </w:r>
      <w:r w:rsidR="001B45B5" w:rsidRPr="00052944">
        <w:rPr>
          <w:sz w:val="20"/>
          <w:szCs w:val="20"/>
        </w:rPr>
        <w:t xml:space="preserve">or development of adjacent properties. </w:t>
      </w:r>
    </w:p>
    <w:p w14:paraId="510AE1D2" w14:textId="77777777" w:rsidR="00092043" w:rsidRPr="00052944" w:rsidRDefault="00092043" w:rsidP="00092043">
      <w:pPr>
        <w:pStyle w:val="ListParagraph"/>
        <w:ind w:left="360"/>
        <w:jc w:val="both"/>
        <w:rPr>
          <w:b/>
          <w:sz w:val="20"/>
          <w:szCs w:val="20"/>
        </w:rPr>
      </w:pPr>
    </w:p>
    <w:p w14:paraId="3A386A50" w14:textId="77777777" w:rsidR="00521F0E" w:rsidRPr="00052944" w:rsidRDefault="0088609F" w:rsidP="00541874">
      <w:pPr>
        <w:pStyle w:val="ListParagraph"/>
        <w:numPr>
          <w:ilvl w:val="1"/>
          <w:numId w:val="3"/>
        </w:numPr>
        <w:ind w:left="360" w:firstLine="0"/>
        <w:jc w:val="both"/>
        <w:rPr>
          <w:b/>
          <w:sz w:val="20"/>
          <w:szCs w:val="20"/>
        </w:rPr>
      </w:pPr>
      <w:r w:rsidRPr="00052944">
        <w:rPr>
          <w:b/>
          <w:sz w:val="20"/>
          <w:szCs w:val="20"/>
        </w:rPr>
        <w:t xml:space="preserve"> Water Damage</w:t>
      </w:r>
      <w:r w:rsidRPr="00052944">
        <w:rPr>
          <w:sz w:val="20"/>
          <w:szCs w:val="20"/>
        </w:rPr>
        <w:t>.  Buyer acknowledges and agrees that Seller shall have no liability or responsibility of any kind for water seepage, flooding, leaks, or other water damage to the Home caused by or resulting from Buyer’s use of the Property, Buyer’s sprinklers (if any), or any other actions of Buyer or Buyer’s guests, family members, or invitees.</w:t>
      </w:r>
    </w:p>
    <w:p w14:paraId="21534353" w14:textId="77777777" w:rsidR="004D1F93" w:rsidRPr="00052944" w:rsidRDefault="004D1F93" w:rsidP="004D1F93">
      <w:pPr>
        <w:pStyle w:val="ListParagraph"/>
        <w:ind w:left="360"/>
        <w:jc w:val="both"/>
        <w:rPr>
          <w:b/>
          <w:sz w:val="20"/>
          <w:szCs w:val="20"/>
        </w:rPr>
      </w:pPr>
    </w:p>
    <w:p w14:paraId="3721170C" w14:textId="0B7DEFF8" w:rsidR="00B75E3E" w:rsidRPr="00052944" w:rsidRDefault="0088609F" w:rsidP="00541874">
      <w:pPr>
        <w:pStyle w:val="ListParagraph"/>
        <w:numPr>
          <w:ilvl w:val="1"/>
          <w:numId w:val="3"/>
        </w:numPr>
        <w:ind w:left="360" w:firstLine="0"/>
        <w:jc w:val="both"/>
        <w:rPr>
          <w:b/>
          <w:sz w:val="20"/>
          <w:szCs w:val="20"/>
        </w:rPr>
      </w:pPr>
      <w:r w:rsidRPr="00052944">
        <w:rPr>
          <w:b/>
          <w:sz w:val="20"/>
          <w:szCs w:val="20"/>
        </w:rPr>
        <w:t xml:space="preserve"> </w:t>
      </w:r>
      <w:r w:rsidR="006E0791" w:rsidRPr="00052944">
        <w:rPr>
          <w:b/>
          <w:sz w:val="20"/>
          <w:szCs w:val="20"/>
        </w:rPr>
        <w:t>Substantial Completion.</w:t>
      </w:r>
      <w:r w:rsidR="00D85B5D" w:rsidRPr="00052944">
        <w:rPr>
          <w:sz w:val="20"/>
          <w:szCs w:val="20"/>
        </w:rPr>
        <w:t xml:space="preserve"> As used in this Contract, “</w:t>
      </w:r>
      <w:r w:rsidR="00D85B5D" w:rsidRPr="00052944">
        <w:rPr>
          <w:b/>
          <w:sz w:val="20"/>
          <w:szCs w:val="20"/>
        </w:rPr>
        <w:t>Substantial Completion</w:t>
      </w:r>
      <w:r w:rsidR="00D85B5D" w:rsidRPr="00052944">
        <w:rPr>
          <w:sz w:val="20"/>
          <w:szCs w:val="20"/>
        </w:rPr>
        <w:t>” or “</w:t>
      </w:r>
      <w:r w:rsidR="00D85B5D" w:rsidRPr="00052944">
        <w:rPr>
          <w:b/>
          <w:sz w:val="20"/>
          <w:szCs w:val="20"/>
        </w:rPr>
        <w:t>Substantially Complete</w:t>
      </w:r>
      <w:r w:rsidR="00D85B5D" w:rsidRPr="00052944">
        <w:rPr>
          <w:sz w:val="20"/>
          <w:szCs w:val="20"/>
        </w:rPr>
        <w:t xml:space="preserve">” means that all construction work with respect to the Home has been completed, subject to only minor items remaining to be completed or repaired (with such items being nothing more than industry-standard “punch list” items), and the Home has received – or is ready to receive – a certificate of occupancy from the applicable governmental authority. </w:t>
      </w:r>
      <w:r w:rsidR="003A1073" w:rsidRPr="00052944">
        <w:rPr>
          <w:sz w:val="20"/>
          <w:szCs w:val="20"/>
        </w:rPr>
        <w:t xml:space="preserve"> </w:t>
      </w:r>
      <w:r w:rsidR="002A4905" w:rsidRPr="00052944">
        <w:rPr>
          <w:sz w:val="20"/>
          <w:szCs w:val="20"/>
        </w:rPr>
        <w:t>Though not a condition</w:t>
      </w:r>
      <w:r w:rsidR="00092043" w:rsidRPr="00052944">
        <w:rPr>
          <w:sz w:val="20"/>
          <w:szCs w:val="20"/>
        </w:rPr>
        <w:t xml:space="preserve"> for Substantial Completion</w:t>
      </w:r>
      <w:r w:rsidR="003A1073" w:rsidRPr="00052944">
        <w:rPr>
          <w:sz w:val="20"/>
          <w:szCs w:val="20"/>
        </w:rPr>
        <w:t xml:space="preserve">, the issuance of a certificate of occupancy shall be deemed confirmation of </w:t>
      </w:r>
      <w:r w:rsidR="007C27A4" w:rsidRPr="00052944">
        <w:rPr>
          <w:sz w:val="20"/>
          <w:szCs w:val="20"/>
        </w:rPr>
        <w:t>receiving Substantial Completion.</w:t>
      </w:r>
    </w:p>
    <w:p w14:paraId="7E957A9E" w14:textId="77777777" w:rsidR="005D5942" w:rsidRPr="00052944" w:rsidRDefault="005D5942" w:rsidP="00B75E3E">
      <w:pPr>
        <w:pStyle w:val="ListParagraph"/>
        <w:ind w:left="360"/>
        <w:jc w:val="both"/>
      </w:pPr>
    </w:p>
    <w:p w14:paraId="7ECD35B6" w14:textId="77777777" w:rsidR="00066130" w:rsidRPr="00052944" w:rsidRDefault="007F03E1" w:rsidP="00541874">
      <w:pPr>
        <w:pStyle w:val="ListParagraph"/>
        <w:numPr>
          <w:ilvl w:val="2"/>
          <w:numId w:val="3"/>
        </w:numPr>
        <w:ind w:left="720" w:firstLine="0"/>
        <w:jc w:val="both"/>
        <w:rPr>
          <w:sz w:val="20"/>
          <w:szCs w:val="20"/>
        </w:rPr>
      </w:pPr>
      <w:r w:rsidRPr="00052944">
        <w:rPr>
          <w:sz w:val="20"/>
          <w:szCs w:val="20"/>
        </w:rPr>
        <w:t>Notwithstanding the foregoing, i</w:t>
      </w:r>
      <w:r w:rsidR="00066130" w:rsidRPr="00052944">
        <w:rPr>
          <w:sz w:val="20"/>
          <w:szCs w:val="20"/>
        </w:rPr>
        <w:t>f Closing occurs during the months of October through May, and Seller is unable to complete landscaping, concrete, and/or any other items that are affected by poor weather conditions, Seller will escrow sufficient funds with Escrow Agent (the amount determined based on Seller’s cost to complete such work) until such work is complete.</w:t>
      </w:r>
      <w:r w:rsidRPr="00052944">
        <w:rPr>
          <w:sz w:val="20"/>
          <w:szCs w:val="20"/>
        </w:rPr>
        <w:t xml:space="preserve"> Such incomplete work will not affect Substantial Completion provided the escrow funds are delivered to the Escrow Agent.</w:t>
      </w:r>
      <w:r w:rsidR="00066130" w:rsidRPr="00052944">
        <w:rPr>
          <w:sz w:val="20"/>
          <w:szCs w:val="20"/>
        </w:rPr>
        <w:t xml:space="preserve"> </w:t>
      </w:r>
    </w:p>
    <w:p w14:paraId="21928A05" w14:textId="77777777" w:rsidR="00115CE5" w:rsidRPr="00052944" w:rsidRDefault="00115CE5" w:rsidP="00115CE5">
      <w:pPr>
        <w:pStyle w:val="ListParagraph"/>
        <w:jc w:val="both"/>
        <w:rPr>
          <w:sz w:val="20"/>
          <w:szCs w:val="20"/>
        </w:rPr>
      </w:pPr>
    </w:p>
    <w:p w14:paraId="0DC5A1E2" w14:textId="77777777" w:rsidR="00066130" w:rsidRPr="00052944" w:rsidRDefault="00066130" w:rsidP="00541874">
      <w:pPr>
        <w:pStyle w:val="ListParagraph"/>
        <w:numPr>
          <w:ilvl w:val="2"/>
          <w:numId w:val="3"/>
        </w:numPr>
        <w:ind w:left="720" w:firstLine="0"/>
        <w:jc w:val="both"/>
        <w:rPr>
          <w:sz w:val="20"/>
          <w:szCs w:val="20"/>
        </w:rPr>
      </w:pPr>
      <w:r w:rsidRPr="00052944">
        <w:rPr>
          <w:sz w:val="20"/>
          <w:szCs w:val="20"/>
        </w:rPr>
        <w:t xml:space="preserve">Completion of the unfinished exterior work will commence as soon as the weather conditions permit. As Seller completes such unfinished exterior work, the amount of escrowed funds allocated to such work item(s) will be released to Seller upon notice to Escrow Agent by Seller that such work is complete. </w:t>
      </w:r>
    </w:p>
    <w:p w14:paraId="71E01A30" w14:textId="77777777" w:rsidR="00115CE5" w:rsidRPr="00052944" w:rsidRDefault="00115CE5" w:rsidP="00115CE5">
      <w:pPr>
        <w:pStyle w:val="ListParagraph"/>
        <w:jc w:val="both"/>
        <w:rPr>
          <w:sz w:val="20"/>
          <w:szCs w:val="20"/>
        </w:rPr>
      </w:pPr>
    </w:p>
    <w:p w14:paraId="3D59A164" w14:textId="77777777" w:rsidR="00066130" w:rsidRPr="00052944" w:rsidRDefault="00066130" w:rsidP="00541874">
      <w:pPr>
        <w:pStyle w:val="ListParagraph"/>
        <w:numPr>
          <w:ilvl w:val="2"/>
          <w:numId w:val="3"/>
        </w:numPr>
        <w:ind w:left="720" w:firstLine="0"/>
        <w:jc w:val="both"/>
        <w:rPr>
          <w:sz w:val="20"/>
          <w:szCs w:val="20"/>
        </w:rPr>
      </w:pPr>
      <w:r w:rsidRPr="00052944">
        <w:rPr>
          <w:sz w:val="20"/>
          <w:szCs w:val="20"/>
        </w:rPr>
        <w:t xml:space="preserve">If the unfinished exterior work is not completed by Seller by the later of (a) sixty (60) days after weather conditions permit, or (b) July 31st following the </w:t>
      </w:r>
      <w:r w:rsidR="005F1CA8" w:rsidRPr="00052944">
        <w:rPr>
          <w:sz w:val="20"/>
          <w:szCs w:val="20"/>
        </w:rPr>
        <w:t>Closing</w:t>
      </w:r>
      <w:r w:rsidRPr="00052944">
        <w:rPr>
          <w:sz w:val="20"/>
          <w:szCs w:val="20"/>
        </w:rPr>
        <w:t xml:space="preserve"> Date, and no dispute is then existing between Seller and Buyer, then Buyer is permitted after five (5) business days’ written notice to Seller to use the balance of the escrowed funds to finish the incomplete work. If Buyer elects to use the escrowed funds, then Seller will be released from any obligation to complete such work.</w:t>
      </w:r>
    </w:p>
    <w:p w14:paraId="32916035" w14:textId="77777777" w:rsidR="00115CE5" w:rsidRPr="00052944" w:rsidRDefault="00115CE5" w:rsidP="00115CE5">
      <w:pPr>
        <w:pStyle w:val="ListParagraph"/>
        <w:ind w:left="360"/>
        <w:jc w:val="both"/>
        <w:rPr>
          <w:b/>
          <w:sz w:val="20"/>
          <w:szCs w:val="20"/>
        </w:rPr>
      </w:pPr>
    </w:p>
    <w:p w14:paraId="0E2493CB" w14:textId="74E05347" w:rsidR="007F03E1" w:rsidRPr="00052944" w:rsidRDefault="0088609F" w:rsidP="00541874">
      <w:pPr>
        <w:pStyle w:val="ListParagraph"/>
        <w:numPr>
          <w:ilvl w:val="1"/>
          <w:numId w:val="3"/>
        </w:numPr>
        <w:ind w:left="360" w:firstLine="0"/>
        <w:jc w:val="both"/>
        <w:rPr>
          <w:b/>
          <w:sz w:val="20"/>
          <w:szCs w:val="20"/>
        </w:rPr>
      </w:pPr>
      <w:r w:rsidRPr="00052944">
        <w:rPr>
          <w:b/>
          <w:sz w:val="20"/>
          <w:szCs w:val="20"/>
        </w:rPr>
        <w:t xml:space="preserve">   </w:t>
      </w:r>
      <w:r w:rsidR="00BD4B50" w:rsidRPr="00052944">
        <w:rPr>
          <w:b/>
          <w:sz w:val="20"/>
          <w:szCs w:val="20"/>
        </w:rPr>
        <w:t xml:space="preserve">Final Walk Through. </w:t>
      </w:r>
      <w:r w:rsidR="005D5942" w:rsidRPr="00052944">
        <w:rPr>
          <w:sz w:val="20"/>
          <w:szCs w:val="20"/>
        </w:rPr>
        <w:t xml:space="preserve">Upon 72 hours written notice </w:t>
      </w:r>
      <w:r w:rsidR="00163E4D" w:rsidRPr="00052944">
        <w:rPr>
          <w:sz w:val="20"/>
          <w:szCs w:val="20"/>
        </w:rPr>
        <w:t>to</w:t>
      </w:r>
      <w:r w:rsidR="005D5942" w:rsidRPr="00052944">
        <w:rPr>
          <w:sz w:val="20"/>
          <w:szCs w:val="20"/>
        </w:rPr>
        <w:t xml:space="preserve"> Buyer </w:t>
      </w:r>
      <w:r w:rsidR="007C27A4" w:rsidRPr="00052944">
        <w:rPr>
          <w:sz w:val="20"/>
          <w:szCs w:val="20"/>
        </w:rPr>
        <w:t>following</w:t>
      </w:r>
      <w:r w:rsidR="005D5942" w:rsidRPr="00052944">
        <w:rPr>
          <w:b/>
          <w:sz w:val="20"/>
          <w:szCs w:val="20"/>
        </w:rPr>
        <w:t xml:space="preserve"> </w:t>
      </w:r>
      <w:r w:rsidR="00D85B5D" w:rsidRPr="00052944">
        <w:rPr>
          <w:sz w:val="20"/>
          <w:szCs w:val="20"/>
        </w:rPr>
        <w:t>Substantial Completion</w:t>
      </w:r>
      <w:r w:rsidR="00BD4B50" w:rsidRPr="00052944">
        <w:rPr>
          <w:sz w:val="20"/>
          <w:szCs w:val="20"/>
        </w:rPr>
        <w:t xml:space="preserve"> and prior to Closing</w:t>
      </w:r>
      <w:r w:rsidR="00D85B5D" w:rsidRPr="00052944">
        <w:rPr>
          <w:sz w:val="20"/>
          <w:szCs w:val="20"/>
        </w:rPr>
        <w:t xml:space="preserve">, Buyer agrees to attend a final walk through of the home </w:t>
      </w:r>
      <w:r w:rsidR="007F03E1" w:rsidRPr="00052944">
        <w:rPr>
          <w:sz w:val="20"/>
          <w:szCs w:val="20"/>
        </w:rPr>
        <w:t>(“</w:t>
      </w:r>
      <w:r w:rsidR="007F03E1" w:rsidRPr="00052944">
        <w:rPr>
          <w:b/>
          <w:sz w:val="20"/>
          <w:szCs w:val="20"/>
        </w:rPr>
        <w:t>Homeowner Orientation Walk Through</w:t>
      </w:r>
      <w:r w:rsidR="007F03E1" w:rsidRPr="00052944">
        <w:rPr>
          <w:sz w:val="20"/>
          <w:szCs w:val="20"/>
        </w:rPr>
        <w:t xml:space="preserve">”) </w:t>
      </w:r>
      <w:r w:rsidR="00D85B5D" w:rsidRPr="00052944">
        <w:rPr>
          <w:sz w:val="20"/>
          <w:szCs w:val="20"/>
        </w:rPr>
        <w:t>with Seller’s sales</w:t>
      </w:r>
      <w:r w:rsidR="00D85B5D" w:rsidRPr="00052944">
        <w:rPr>
          <w:sz w:val="20"/>
          <w:szCs w:val="20"/>
          <w:u w:val="double"/>
        </w:rPr>
        <w:t xml:space="preserve"> </w:t>
      </w:r>
      <w:r w:rsidR="00AC59F4" w:rsidRPr="00052944">
        <w:rPr>
          <w:sz w:val="20"/>
          <w:szCs w:val="20"/>
        </w:rPr>
        <w:t>representative</w:t>
      </w:r>
      <w:r w:rsidR="00D85B5D" w:rsidRPr="00052944">
        <w:rPr>
          <w:sz w:val="20"/>
          <w:szCs w:val="20"/>
        </w:rPr>
        <w:t xml:space="preserve"> or another </w:t>
      </w:r>
      <w:r w:rsidR="002A4905" w:rsidRPr="00052944">
        <w:rPr>
          <w:sz w:val="20"/>
          <w:szCs w:val="20"/>
        </w:rPr>
        <w:t xml:space="preserve">representative </w:t>
      </w:r>
      <w:r w:rsidR="00D85B5D" w:rsidRPr="00052944">
        <w:rPr>
          <w:sz w:val="20"/>
          <w:szCs w:val="20"/>
        </w:rPr>
        <w:t>designated by Seller.</w:t>
      </w:r>
      <w:r w:rsidR="007F03E1" w:rsidRPr="00052944">
        <w:rPr>
          <w:sz w:val="20"/>
          <w:szCs w:val="20"/>
        </w:rPr>
        <w:t xml:space="preserve"> </w:t>
      </w:r>
    </w:p>
    <w:p w14:paraId="2C46919D" w14:textId="77777777" w:rsidR="00115CE5" w:rsidRPr="00052944" w:rsidRDefault="00115CE5" w:rsidP="00115CE5">
      <w:pPr>
        <w:pStyle w:val="ListParagraph"/>
        <w:jc w:val="both"/>
        <w:rPr>
          <w:sz w:val="20"/>
          <w:szCs w:val="20"/>
        </w:rPr>
      </w:pPr>
    </w:p>
    <w:p w14:paraId="2A4CF6B9" w14:textId="77777777" w:rsidR="007F03E1" w:rsidRPr="00052944" w:rsidRDefault="00115CE5" w:rsidP="00541874">
      <w:pPr>
        <w:pStyle w:val="ListParagraph"/>
        <w:numPr>
          <w:ilvl w:val="2"/>
          <w:numId w:val="3"/>
        </w:numPr>
        <w:ind w:left="720" w:firstLine="0"/>
        <w:jc w:val="both"/>
        <w:rPr>
          <w:sz w:val="20"/>
          <w:szCs w:val="20"/>
        </w:rPr>
      </w:pPr>
      <w:r w:rsidRPr="00052944">
        <w:rPr>
          <w:sz w:val="20"/>
          <w:szCs w:val="20"/>
        </w:rPr>
        <w:t>D</w:t>
      </w:r>
      <w:r w:rsidR="007F03E1" w:rsidRPr="00052944">
        <w:rPr>
          <w:sz w:val="20"/>
          <w:szCs w:val="20"/>
        </w:rPr>
        <w:t>uring the Homeowner Orientation Walk Through, Buyer</w:t>
      </w:r>
      <w:r w:rsidRPr="00052944">
        <w:rPr>
          <w:sz w:val="20"/>
          <w:szCs w:val="20"/>
        </w:rPr>
        <w:t xml:space="preserve"> shall</w:t>
      </w:r>
      <w:r w:rsidR="007F03E1" w:rsidRPr="00052944">
        <w:rPr>
          <w:sz w:val="20"/>
          <w:szCs w:val="20"/>
        </w:rPr>
        <w:t xml:space="preserve"> identify items which Buyer believes to be punch list items and notify Seller of the same. </w:t>
      </w:r>
    </w:p>
    <w:p w14:paraId="65A1E402" w14:textId="77777777" w:rsidR="00115CE5" w:rsidRPr="00052944" w:rsidRDefault="00115CE5" w:rsidP="00115CE5">
      <w:pPr>
        <w:pStyle w:val="ListParagraph"/>
        <w:jc w:val="both"/>
        <w:rPr>
          <w:sz w:val="20"/>
          <w:szCs w:val="20"/>
        </w:rPr>
      </w:pPr>
    </w:p>
    <w:p w14:paraId="0EB5018A" w14:textId="77777777" w:rsidR="00B53AB2" w:rsidRPr="00052944" w:rsidRDefault="007F03E1" w:rsidP="00541874">
      <w:pPr>
        <w:pStyle w:val="ListParagraph"/>
        <w:numPr>
          <w:ilvl w:val="2"/>
          <w:numId w:val="3"/>
        </w:numPr>
        <w:ind w:left="720" w:firstLine="0"/>
        <w:jc w:val="both"/>
        <w:rPr>
          <w:sz w:val="20"/>
          <w:szCs w:val="20"/>
        </w:rPr>
      </w:pPr>
      <w:r w:rsidRPr="00052944">
        <w:rPr>
          <w:sz w:val="20"/>
          <w:szCs w:val="20"/>
        </w:rPr>
        <w:t>Seller shall thereafter repair and/or cure Buyers punch list Items to the extent reasonably requested by Buyer and agreed upon by Seller, in Seller’s sole and absolute discretion. In no event shall any punch-list items include any additional work which was not required by the Plans or an approved Change Order. In no event shall any p</w:t>
      </w:r>
      <w:r w:rsidR="00B53AB2" w:rsidRPr="00052944">
        <w:rPr>
          <w:sz w:val="20"/>
          <w:szCs w:val="20"/>
        </w:rPr>
        <w:t xml:space="preserve">unch </w:t>
      </w:r>
      <w:r w:rsidRPr="00052944">
        <w:rPr>
          <w:sz w:val="20"/>
          <w:szCs w:val="20"/>
        </w:rPr>
        <w:t xml:space="preserve">list items which have not been repaired or cured extend or hold up the Closing, nor </w:t>
      </w:r>
      <w:r w:rsidR="00B53AB2" w:rsidRPr="00052944">
        <w:rPr>
          <w:sz w:val="20"/>
          <w:szCs w:val="20"/>
        </w:rPr>
        <w:t xml:space="preserve">shall the Purchase Price be reduced, nor shall any funds be placed in escrow to cure such punch list items </w:t>
      </w:r>
      <w:r w:rsidRPr="00052944">
        <w:rPr>
          <w:sz w:val="20"/>
          <w:szCs w:val="20"/>
        </w:rPr>
        <w:t>(except as provide above in the event of a winter Closing)</w:t>
      </w:r>
      <w:r w:rsidR="00B53AB2" w:rsidRPr="00052944">
        <w:rPr>
          <w:sz w:val="20"/>
          <w:szCs w:val="20"/>
        </w:rPr>
        <w:t>.</w:t>
      </w:r>
      <w:r w:rsidRPr="00052944">
        <w:rPr>
          <w:sz w:val="20"/>
          <w:szCs w:val="20"/>
        </w:rPr>
        <w:t xml:space="preserve"> </w:t>
      </w:r>
    </w:p>
    <w:p w14:paraId="5108B252" w14:textId="77777777" w:rsidR="00115CE5" w:rsidRPr="00052944" w:rsidRDefault="00115CE5" w:rsidP="00115CE5">
      <w:pPr>
        <w:pStyle w:val="ListParagraph"/>
        <w:jc w:val="both"/>
        <w:rPr>
          <w:sz w:val="20"/>
          <w:szCs w:val="20"/>
        </w:rPr>
      </w:pPr>
    </w:p>
    <w:p w14:paraId="55ADCD8D" w14:textId="77777777" w:rsidR="00B53AB2" w:rsidRPr="00052944" w:rsidRDefault="007F03E1" w:rsidP="00541874">
      <w:pPr>
        <w:pStyle w:val="ListParagraph"/>
        <w:numPr>
          <w:ilvl w:val="2"/>
          <w:numId w:val="3"/>
        </w:numPr>
        <w:ind w:left="720" w:firstLine="0"/>
        <w:jc w:val="both"/>
        <w:rPr>
          <w:sz w:val="20"/>
          <w:szCs w:val="20"/>
        </w:rPr>
      </w:pPr>
      <w:r w:rsidRPr="00052944">
        <w:rPr>
          <w:sz w:val="20"/>
          <w:szCs w:val="20"/>
        </w:rPr>
        <w:lastRenderedPageBreak/>
        <w:t xml:space="preserve">In the event that any </w:t>
      </w:r>
      <w:r w:rsidR="00B53AB2" w:rsidRPr="00052944">
        <w:rPr>
          <w:sz w:val="20"/>
          <w:szCs w:val="20"/>
        </w:rPr>
        <w:t xml:space="preserve">punch </w:t>
      </w:r>
      <w:r w:rsidRPr="00052944">
        <w:rPr>
          <w:sz w:val="20"/>
          <w:szCs w:val="20"/>
        </w:rPr>
        <w:t>list Items remain after Closing, Seller is hereby granted a license and a right of entry to enter the Home after Closing, at reasonable times and with advance notice if the Home is occupied, to the fullest extent necessary or convenient in order to repair and/or c</w:t>
      </w:r>
      <w:r w:rsidR="00B53AB2" w:rsidRPr="00052944">
        <w:rPr>
          <w:sz w:val="20"/>
          <w:szCs w:val="20"/>
        </w:rPr>
        <w:t xml:space="preserve">ure any and all then-remaining punch </w:t>
      </w:r>
      <w:r w:rsidRPr="00052944">
        <w:rPr>
          <w:sz w:val="20"/>
          <w:szCs w:val="20"/>
        </w:rPr>
        <w:t>list Items. This license and right of entry shall survive Closing.</w:t>
      </w:r>
    </w:p>
    <w:p w14:paraId="07B38B4B" w14:textId="77777777" w:rsidR="00115CE5" w:rsidRPr="00052944" w:rsidRDefault="00115CE5" w:rsidP="00115CE5">
      <w:pPr>
        <w:pStyle w:val="ListParagraph"/>
        <w:jc w:val="both"/>
        <w:rPr>
          <w:sz w:val="20"/>
          <w:szCs w:val="20"/>
        </w:rPr>
      </w:pPr>
    </w:p>
    <w:p w14:paraId="0DF37366" w14:textId="77777777" w:rsidR="00BD4B50" w:rsidRPr="00052944" w:rsidRDefault="00B53AB2" w:rsidP="00541874">
      <w:pPr>
        <w:pStyle w:val="ListParagraph"/>
        <w:numPr>
          <w:ilvl w:val="2"/>
          <w:numId w:val="3"/>
        </w:numPr>
        <w:ind w:left="720" w:firstLine="0"/>
        <w:jc w:val="both"/>
        <w:rPr>
          <w:sz w:val="20"/>
          <w:szCs w:val="20"/>
        </w:rPr>
      </w:pPr>
      <w:r w:rsidRPr="00052944">
        <w:rPr>
          <w:sz w:val="20"/>
          <w:szCs w:val="20"/>
        </w:rPr>
        <w:t>If Buyer fails to identify any punch list items during the Homeowner Orientation Walk Through, Buyer shall have been deemed to have accepted the condition of the Home.</w:t>
      </w:r>
      <w:r w:rsidR="007F03E1" w:rsidRPr="00052944">
        <w:rPr>
          <w:sz w:val="20"/>
          <w:szCs w:val="20"/>
        </w:rPr>
        <w:t xml:space="preserve"> </w:t>
      </w:r>
    </w:p>
    <w:p w14:paraId="4F9EB78B" w14:textId="77777777" w:rsidR="00115CE5" w:rsidRPr="00052944" w:rsidRDefault="00115CE5" w:rsidP="00115CE5">
      <w:pPr>
        <w:pStyle w:val="ListParagraph"/>
        <w:ind w:left="360"/>
        <w:jc w:val="both"/>
        <w:rPr>
          <w:b/>
          <w:sz w:val="20"/>
          <w:szCs w:val="20"/>
        </w:rPr>
      </w:pPr>
    </w:p>
    <w:p w14:paraId="16F41EC6" w14:textId="0B055830" w:rsidR="006E0791" w:rsidRPr="00052944" w:rsidRDefault="0088609F" w:rsidP="00541874">
      <w:pPr>
        <w:pStyle w:val="ListParagraph"/>
        <w:numPr>
          <w:ilvl w:val="1"/>
          <w:numId w:val="3"/>
        </w:numPr>
        <w:ind w:left="360" w:firstLine="0"/>
        <w:jc w:val="both"/>
        <w:rPr>
          <w:b/>
          <w:sz w:val="20"/>
          <w:szCs w:val="20"/>
        </w:rPr>
      </w:pPr>
      <w:r w:rsidRPr="00052944">
        <w:rPr>
          <w:b/>
          <w:sz w:val="20"/>
          <w:szCs w:val="20"/>
        </w:rPr>
        <w:t xml:space="preserve">   </w:t>
      </w:r>
      <w:r w:rsidR="00BD4B50" w:rsidRPr="00052944">
        <w:rPr>
          <w:b/>
          <w:sz w:val="20"/>
          <w:szCs w:val="20"/>
        </w:rPr>
        <w:t>Buyer’s Right to Terminate for Delay</w:t>
      </w:r>
      <w:r w:rsidRPr="00052944">
        <w:rPr>
          <w:b/>
          <w:sz w:val="20"/>
          <w:szCs w:val="20"/>
        </w:rPr>
        <w:t>; Remedy</w:t>
      </w:r>
      <w:r w:rsidR="00BD4B50" w:rsidRPr="00052944">
        <w:rPr>
          <w:b/>
          <w:sz w:val="20"/>
          <w:szCs w:val="20"/>
        </w:rPr>
        <w:t>.</w:t>
      </w:r>
      <w:r w:rsidR="00BD4B50" w:rsidRPr="00052944">
        <w:rPr>
          <w:sz w:val="20"/>
          <w:szCs w:val="20"/>
        </w:rPr>
        <w:t xml:space="preserve"> If Substantial Completion has not been completed by the time set forth in this Contract (provided that such time will be automatically extended without the need for a Change Order or written amendment upon the occurrence of events beyond Seller’s control that delay construction of the Home or the Subdivision, all as set forth in </w:t>
      </w:r>
      <w:r w:rsidR="00BD4B50" w:rsidRPr="00052944">
        <w:rPr>
          <w:b/>
          <w:sz w:val="20"/>
          <w:szCs w:val="20"/>
        </w:rPr>
        <w:t xml:space="preserve">Section </w:t>
      </w:r>
      <w:r w:rsidR="006D67FC" w:rsidRPr="00052944">
        <w:rPr>
          <w:b/>
          <w:sz w:val="20"/>
          <w:szCs w:val="20"/>
        </w:rPr>
        <w:t>7.1.1</w:t>
      </w:r>
      <w:r w:rsidR="00BD4B50" w:rsidRPr="00052944">
        <w:rPr>
          <w:sz w:val="20"/>
          <w:szCs w:val="20"/>
        </w:rPr>
        <w:t>), then Buyer may provide to Seller written notice that Buyer intends to terminate the Contract because of such delay (“</w:t>
      </w:r>
      <w:r w:rsidR="00BD4B50" w:rsidRPr="00052944">
        <w:rPr>
          <w:b/>
          <w:sz w:val="20"/>
          <w:szCs w:val="20"/>
        </w:rPr>
        <w:t>Buyer’s Delay Notice</w:t>
      </w:r>
      <w:r w:rsidR="00BD4B50" w:rsidRPr="00052944">
        <w:rPr>
          <w:sz w:val="20"/>
          <w:szCs w:val="20"/>
        </w:rPr>
        <w:t xml:space="preserve">”). Seller shall have </w:t>
      </w:r>
      <w:del w:id="39" w:author="David Killpack" w:date="2018-12-18T09:59:00Z">
        <w:r w:rsidR="00BD4B50" w:rsidRPr="00052944" w:rsidDel="006E5EC1">
          <w:rPr>
            <w:sz w:val="20"/>
            <w:szCs w:val="20"/>
          </w:rPr>
          <w:delText>forty-five</w:delText>
        </w:r>
      </w:del>
      <w:ins w:id="40" w:author="David Killpack" w:date="2018-12-18T09:59:00Z">
        <w:r w:rsidR="006E5EC1" w:rsidRPr="00052944">
          <w:rPr>
            <w:sz w:val="20"/>
            <w:szCs w:val="20"/>
          </w:rPr>
          <w:t>Sixty</w:t>
        </w:r>
      </w:ins>
      <w:r w:rsidR="00BD4B50" w:rsidRPr="00052944">
        <w:rPr>
          <w:sz w:val="20"/>
          <w:szCs w:val="20"/>
        </w:rPr>
        <w:t xml:space="preserve"> (</w:t>
      </w:r>
      <w:del w:id="41" w:author="David Killpack" w:date="2018-12-18T09:59:00Z">
        <w:r w:rsidR="00BD4B50" w:rsidRPr="00052944" w:rsidDel="006E5EC1">
          <w:rPr>
            <w:sz w:val="20"/>
            <w:szCs w:val="20"/>
          </w:rPr>
          <w:delText>45</w:delText>
        </w:r>
      </w:del>
      <w:ins w:id="42" w:author="David Killpack" w:date="2018-12-18T09:59:00Z">
        <w:r w:rsidR="006E5EC1" w:rsidRPr="00052944">
          <w:rPr>
            <w:sz w:val="20"/>
            <w:szCs w:val="20"/>
          </w:rPr>
          <w:t>60</w:t>
        </w:r>
      </w:ins>
      <w:r w:rsidR="00BD4B50" w:rsidRPr="00052944">
        <w:rPr>
          <w:sz w:val="20"/>
          <w:szCs w:val="20"/>
        </w:rPr>
        <w:t xml:space="preserve">) days from the date Seller receives Buyer’s Delay Notice to complete construction of the Home to the point that the home is Substantially Complete. If the Substantial Completion has not occurred within such </w:t>
      </w:r>
      <w:del w:id="43" w:author="David Killpack" w:date="2018-12-18T10:00:00Z">
        <w:r w:rsidR="00BD4B50" w:rsidRPr="00052944" w:rsidDel="00D115C7">
          <w:rPr>
            <w:sz w:val="20"/>
            <w:szCs w:val="20"/>
          </w:rPr>
          <w:delText>forty-five</w:delText>
        </w:r>
      </w:del>
      <w:ins w:id="44" w:author="David Killpack" w:date="2018-12-18T10:00:00Z">
        <w:r w:rsidR="00D115C7" w:rsidRPr="00052944">
          <w:rPr>
            <w:sz w:val="20"/>
            <w:szCs w:val="20"/>
          </w:rPr>
          <w:t>Sixty</w:t>
        </w:r>
      </w:ins>
      <w:r w:rsidR="00BD4B50" w:rsidRPr="00052944">
        <w:rPr>
          <w:sz w:val="20"/>
          <w:szCs w:val="20"/>
        </w:rPr>
        <w:t xml:space="preserve"> (</w:t>
      </w:r>
      <w:del w:id="45" w:author="David Killpack" w:date="2018-12-18T10:00:00Z">
        <w:r w:rsidR="00BD4B50" w:rsidRPr="00052944" w:rsidDel="00D115C7">
          <w:rPr>
            <w:sz w:val="20"/>
            <w:szCs w:val="20"/>
          </w:rPr>
          <w:delText>45</w:delText>
        </w:r>
      </w:del>
      <w:ins w:id="46" w:author="David Killpack" w:date="2018-12-18T10:00:00Z">
        <w:r w:rsidR="00D115C7" w:rsidRPr="00052944">
          <w:rPr>
            <w:sz w:val="20"/>
            <w:szCs w:val="20"/>
          </w:rPr>
          <w:t>60</w:t>
        </w:r>
      </w:ins>
      <w:r w:rsidR="00BD4B50" w:rsidRPr="00052944">
        <w:rPr>
          <w:sz w:val="20"/>
          <w:szCs w:val="20"/>
        </w:rPr>
        <w:t xml:space="preserve">) day period after Seller’s receipt of Buyer’s Delay Notice, then Buyer may, by separate written notice to Seller, terminate this Contract. If Buyer terminates </w:t>
      </w:r>
      <w:r w:rsidR="007B5390" w:rsidRPr="00052944">
        <w:rPr>
          <w:sz w:val="20"/>
          <w:szCs w:val="20"/>
        </w:rPr>
        <w:t>because of any construction delay on Seller’s part,</w:t>
      </w:r>
      <w:r w:rsidRPr="00052944">
        <w:rPr>
          <w:sz w:val="20"/>
          <w:szCs w:val="20"/>
        </w:rPr>
        <w:t xml:space="preserve"> after satisfying the notice and cure provisions herein,</w:t>
      </w:r>
      <w:r w:rsidR="007B5390" w:rsidRPr="00052944">
        <w:rPr>
          <w:sz w:val="20"/>
          <w:szCs w:val="20"/>
        </w:rPr>
        <w:t xml:space="preserve"> then Buyer’s sole and exclusive remedy shall be to receive a return of the Earnest Money Deposit and the Construction Deposit</w:t>
      </w:r>
      <w:r w:rsidRPr="00052944">
        <w:rPr>
          <w:sz w:val="20"/>
          <w:szCs w:val="20"/>
        </w:rPr>
        <w:t>,</w:t>
      </w:r>
      <w:r w:rsidR="007B5390" w:rsidRPr="00052944">
        <w:rPr>
          <w:sz w:val="20"/>
          <w:szCs w:val="20"/>
        </w:rPr>
        <w:t xml:space="preserve"> and Buyer specifically waives any other remedies, whether legal or equitable, for any claims related to a construction delay.</w:t>
      </w:r>
    </w:p>
    <w:p w14:paraId="666F2CD0" w14:textId="77777777" w:rsidR="00902CA8" w:rsidRPr="00052944" w:rsidRDefault="00902CA8" w:rsidP="006D67FC">
      <w:pPr>
        <w:pStyle w:val="ListParagraph"/>
        <w:ind w:left="0"/>
        <w:jc w:val="both"/>
        <w:rPr>
          <w:b/>
          <w:sz w:val="20"/>
          <w:szCs w:val="20"/>
        </w:rPr>
      </w:pPr>
    </w:p>
    <w:p w14:paraId="52170DB0" w14:textId="77777777" w:rsidR="006E0791" w:rsidRPr="00052944" w:rsidRDefault="006E0791" w:rsidP="00292FB6">
      <w:pPr>
        <w:pStyle w:val="ListParagraph"/>
        <w:numPr>
          <w:ilvl w:val="0"/>
          <w:numId w:val="1"/>
        </w:numPr>
        <w:ind w:left="0" w:firstLine="0"/>
        <w:jc w:val="both"/>
        <w:rPr>
          <w:b/>
          <w:sz w:val="20"/>
          <w:szCs w:val="20"/>
        </w:rPr>
      </w:pPr>
      <w:r w:rsidRPr="00052944">
        <w:rPr>
          <w:b/>
          <w:sz w:val="20"/>
          <w:szCs w:val="20"/>
        </w:rPr>
        <w:t>C</w:t>
      </w:r>
      <w:r w:rsidR="00292FB6" w:rsidRPr="00052944">
        <w:rPr>
          <w:b/>
          <w:sz w:val="20"/>
          <w:szCs w:val="20"/>
        </w:rPr>
        <w:t>LOSING</w:t>
      </w:r>
      <w:r w:rsidRPr="00052944">
        <w:rPr>
          <w:b/>
          <w:sz w:val="20"/>
          <w:szCs w:val="20"/>
        </w:rPr>
        <w:t>.</w:t>
      </w:r>
    </w:p>
    <w:p w14:paraId="597508E1" w14:textId="77777777" w:rsidR="006D67FC" w:rsidRPr="00052944" w:rsidRDefault="006D67FC" w:rsidP="006D67FC">
      <w:pPr>
        <w:pStyle w:val="ListParagraph"/>
        <w:ind w:left="360"/>
        <w:jc w:val="both"/>
        <w:rPr>
          <w:b/>
          <w:sz w:val="20"/>
          <w:szCs w:val="20"/>
        </w:rPr>
      </w:pPr>
    </w:p>
    <w:p w14:paraId="79E287CF" w14:textId="77777777" w:rsidR="00B53AB2" w:rsidRPr="00052944" w:rsidRDefault="00E22573" w:rsidP="00541874">
      <w:pPr>
        <w:pStyle w:val="ListParagraph"/>
        <w:numPr>
          <w:ilvl w:val="1"/>
          <w:numId w:val="9"/>
        </w:numPr>
        <w:ind w:left="360" w:firstLine="0"/>
        <w:jc w:val="both"/>
        <w:rPr>
          <w:b/>
          <w:sz w:val="20"/>
          <w:szCs w:val="20"/>
        </w:rPr>
      </w:pPr>
      <w:r w:rsidRPr="00052944">
        <w:rPr>
          <w:b/>
          <w:sz w:val="20"/>
          <w:szCs w:val="20"/>
        </w:rPr>
        <w:t xml:space="preserve">Closing and Closing Date. </w:t>
      </w:r>
    </w:p>
    <w:p w14:paraId="02811BDF" w14:textId="77777777" w:rsidR="006D67FC" w:rsidRPr="00052944" w:rsidRDefault="006D67FC" w:rsidP="006D67FC">
      <w:pPr>
        <w:pStyle w:val="ListParagraph"/>
        <w:jc w:val="both"/>
        <w:rPr>
          <w:b/>
          <w:sz w:val="20"/>
          <w:szCs w:val="20"/>
        </w:rPr>
      </w:pPr>
    </w:p>
    <w:p w14:paraId="2E16DD4E" w14:textId="0C5F7469" w:rsidR="00B53AB2" w:rsidRPr="00052944" w:rsidRDefault="00031BDD" w:rsidP="00541874">
      <w:pPr>
        <w:pStyle w:val="ListParagraph"/>
        <w:numPr>
          <w:ilvl w:val="2"/>
          <w:numId w:val="9"/>
        </w:numPr>
        <w:ind w:left="720" w:firstLine="0"/>
        <w:jc w:val="both"/>
        <w:rPr>
          <w:b/>
          <w:sz w:val="20"/>
          <w:szCs w:val="20"/>
        </w:rPr>
      </w:pPr>
      <w:r w:rsidRPr="00052944">
        <w:rPr>
          <w:sz w:val="20"/>
          <w:szCs w:val="20"/>
        </w:rPr>
        <w:t xml:space="preserve">At or prior to Closing, Buyer shall deliver the Purchase Price, in cash or </w:t>
      </w:r>
      <w:r w:rsidR="000D6120" w:rsidRPr="00052944">
        <w:rPr>
          <w:sz w:val="20"/>
          <w:szCs w:val="20"/>
        </w:rPr>
        <w:t xml:space="preserve">loan proceeds, to Escrow Agent.  </w:t>
      </w:r>
      <w:r w:rsidRPr="00052944">
        <w:rPr>
          <w:sz w:val="20"/>
          <w:szCs w:val="20"/>
        </w:rPr>
        <w:t xml:space="preserve">Seller shall deliver the Deed to Escrow Agent, and both parties will deliver to Escrow Agent all documents required by this Contract, Buyer’s lender, or the Escrow Agent. </w:t>
      </w:r>
    </w:p>
    <w:p w14:paraId="3E34C205" w14:textId="77777777" w:rsidR="006D67FC" w:rsidRPr="00052944" w:rsidRDefault="006D67FC" w:rsidP="006D67FC">
      <w:pPr>
        <w:pStyle w:val="ListParagraph"/>
        <w:jc w:val="both"/>
        <w:rPr>
          <w:b/>
          <w:sz w:val="20"/>
          <w:szCs w:val="20"/>
        </w:rPr>
      </w:pPr>
    </w:p>
    <w:p w14:paraId="09040BA4" w14:textId="1228051B" w:rsidR="00E22573" w:rsidRPr="00052944" w:rsidRDefault="00E22573" w:rsidP="00541874">
      <w:pPr>
        <w:pStyle w:val="ListParagraph"/>
        <w:numPr>
          <w:ilvl w:val="2"/>
          <w:numId w:val="9"/>
        </w:numPr>
        <w:ind w:left="720" w:firstLine="0"/>
        <w:jc w:val="both"/>
        <w:rPr>
          <w:b/>
          <w:sz w:val="20"/>
          <w:szCs w:val="20"/>
        </w:rPr>
      </w:pPr>
      <w:r w:rsidRPr="00052944">
        <w:rPr>
          <w:sz w:val="20"/>
          <w:szCs w:val="20"/>
        </w:rPr>
        <w:t xml:space="preserve">Provided all of the contingencies set forth in this </w:t>
      </w:r>
      <w:r w:rsidR="00292FB6" w:rsidRPr="00052944">
        <w:rPr>
          <w:sz w:val="20"/>
          <w:szCs w:val="20"/>
        </w:rPr>
        <w:t>Contract</w:t>
      </w:r>
      <w:r w:rsidRPr="00052944">
        <w:rPr>
          <w:sz w:val="20"/>
          <w:szCs w:val="20"/>
        </w:rPr>
        <w:t xml:space="preserve"> have been satisfied, including without limitation, the Seller’s Conditions to Closing set forth below, then the</w:t>
      </w:r>
      <w:r w:rsidR="001603FA" w:rsidRPr="00052944">
        <w:rPr>
          <w:sz w:val="20"/>
          <w:szCs w:val="20"/>
        </w:rPr>
        <w:t xml:space="preserve"> date on which</w:t>
      </w:r>
      <w:r w:rsidRPr="00052944">
        <w:rPr>
          <w:sz w:val="20"/>
          <w:szCs w:val="20"/>
        </w:rPr>
        <w:t xml:space="preserve"> Closing will take place </w:t>
      </w:r>
      <w:r w:rsidR="001603FA" w:rsidRPr="00052944">
        <w:rPr>
          <w:sz w:val="20"/>
          <w:szCs w:val="20"/>
        </w:rPr>
        <w:t>(“</w:t>
      </w:r>
      <w:r w:rsidR="001603FA" w:rsidRPr="00052944">
        <w:rPr>
          <w:b/>
          <w:sz w:val="20"/>
          <w:szCs w:val="20"/>
        </w:rPr>
        <w:t>Closing Date</w:t>
      </w:r>
      <w:r w:rsidR="001603FA" w:rsidRPr="00052944">
        <w:rPr>
          <w:sz w:val="20"/>
          <w:szCs w:val="20"/>
        </w:rPr>
        <w:t xml:space="preserve">”) </w:t>
      </w:r>
      <w:r w:rsidRPr="00052944">
        <w:rPr>
          <w:sz w:val="20"/>
          <w:szCs w:val="20"/>
        </w:rPr>
        <w:t xml:space="preserve">at the offices of the </w:t>
      </w:r>
      <w:r w:rsidR="00B53AB2" w:rsidRPr="00052944">
        <w:rPr>
          <w:sz w:val="20"/>
          <w:szCs w:val="20"/>
        </w:rPr>
        <w:t>Escrow Agent</w:t>
      </w:r>
      <w:r w:rsidRPr="00052944">
        <w:rPr>
          <w:sz w:val="20"/>
          <w:szCs w:val="20"/>
        </w:rPr>
        <w:t xml:space="preserve"> </w:t>
      </w:r>
      <w:r w:rsidR="001603FA" w:rsidRPr="00052944">
        <w:rPr>
          <w:sz w:val="20"/>
          <w:szCs w:val="20"/>
        </w:rPr>
        <w:t xml:space="preserve">will be </w:t>
      </w:r>
      <w:r w:rsidR="0001682F" w:rsidRPr="00052944">
        <w:rPr>
          <w:sz w:val="20"/>
          <w:szCs w:val="20"/>
        </w:rPr>
        <w:t xml:space="preserve">within </w:t>
      </w:r>
      <w:r w:rsidRPr="00052944">
        <w:rPr>
          <w:sz w:val="20"/>
          <w:szCs w:val="20"/>
        </w:rPr>
        <w:t>four (4) business days after the Homeowner Orientation Walk Through.</w:t>
      </w:r>
    </w:p>
    <w:p w14:paraId="7B3F538A" w14:textId="77777777" w:rsidR="006D67FC" w:rsidRPr="00052944" w:rsidRDefault="006D67FC" w:rsidP="006D67FC">
      <w:pPr>
        <w:pStyle w:val="ListParagraph"/>
        <w:ind w:left="360"/>
        <w:jc w:val="both"/>
        <w:rPr>
          <w:sz w:val="20"/>
          <w:szCs w:val="20"/>
        </w:rPr>
      </w:pPr>
    </w:p>
    <w:p w14:paraId="4774C17B" w14:textId="31293897" w:rsidR="00E22573" w:rsidRPr="00052944" w:rsidRDefault="0088609F" w:rsidP="00541874">
      <w:pPr>
        <w:pStyle w:val="ListParagraph"/>
        <w:numPr>
          <w:ilvl w:val="1"/>
          <w:numId w:val="9"/>
        </w:numPr>
        <w:ind w:left="360" w:firstLine="0"/>
        <w:jc w:val="both"/>
        <w:rPr>
          <w:sz w:val="20"/>
          <w:szCs w:val="20"/>
        </w:rPr>
      </w:pPr>
      <w:r w:rsidRPr="00052944">
        <w:rPr>
          <w:b/>
          <w:sz w:val="20"/>
          <w:szCs w:val="20"/>
        </w:rPr>
        <w:t xml:space="preserve"> </w:t>
      </w:r>
      <w:r w:rsidR="00846126" w:rsidRPr="00052944">
        <w:rPr>
          <w:b/>
          <w:sz w:val="20"/>
          <w:szCs w:val="20"/>
        </w:rPr>
        <w:t>Seller’s Conditions to Closing.</w:t>
      </w:r>
      <w:r w:rsidR="00D359F4" w:rsidRPr="00052944">
        <w:rPr>
          <w:b/>
          <w:sz w:val="20"/>
          <w:szCs w:val="20"/>
        </w:rPr>
        <w:t xml:space="preserve"> </w:t>
      </w:r>
      <w:r w:rsidR="00D359F4" w:rsidRPr="00052944">
        <w:rPr>
          <w:sz w:val="20"/>
          <w:szCs w:val="20"/>
        </w:rPr>
        <w:t xml:space="preserve">Seller’s obligation to close the sale of the </w:t>
      </w:r>
      <w:r w:rsidR="0001682F" w:rsidRPr="00052944">
        <w:rPr>
          <w:sz w:val="20"/>
          <w:szCs w:val="20"/>
        </w:rPr>
        <w:t xml:space="preserve">Home </w:t>
      </w:r>
      <w:r w:rsidR="00D359F4" w:rsidRPr="00052944">
        <w:rPr>
          <w:sz w:val="20"/>
          <w:szCs w:val="20"/>
        </w:rPr>
        <w:t>to Buyer is expressly contingent on all of the following conditions be</w:t>
      </w:r>
      <w:r w:rsidR="00E22573" w:rsidRPr="00052944">
        <w:rPr>
          <w:sz w:val="20"/>
          <w:szCs w:val="20"/>
        </w:rPr>
        <w:t>ing satisfied at, or prior to, C</w:t>
      </w:r>
      <w:r w:rsidR="00031BDD" w:rsidRPr="00052944">
        <w:rPr>
          <w:sz w:val="20"/>
          <w:szCs w:val="20"/>
        </w:rPr>
        <w:t>losing:</w:t>
      </w:r>
    </w:p>
    <w:p w14:paraId="652F5855" w14:textId="77777777" w:rsidR="006D67FC" w:rsidRPr="00052944" w:rsidRDefault="006D67FC" w:rsidP="006D67FC">
      <w:pPr>
        <w:pStyle w:val="ListParagraph"/>
        <w:jc w:val="both"/>
        <w:rPr>
          <w:sz w:val="20"/>
          <w:szCs w:val="20"/>
        </w:rPr>
      </w:pPr>
    </w:p>
    <w:p w14:paraId="645CAE1C" w14:textId="2A7B9523" w:rsidR="00D359F4" w:rsidRPr="00052944" w:rsidRDefault="00D359F4" w:rsidP="00541874">
      <w:pPr>
        <w:pStyle w:val="ListParagraph"/>
        <w:numPr>
          <w:ilvl w:val="2"/>
          <w:numId w:val="9"/>
        </w:numPr>
        <w:ind w:left="720" w:firstLine="0"/>
        <w:jc w:val="both"/>
        <w:rPr>
          <w:sz w:val="20"/>
          <w:szCs w:val="20"/>
        </w:rPr>
      </w:pPr>
      <w:r w:rsidRPr="00052944">
        <w:rPr>
          <w:sz w:val="20"/>
          <w:szCs w:val="20"/>
        </w:rPr>
        <w:t>Seller’s Acceptance.</w:t>
      </w:r>
      <w:r w:rsidRPr="00052944">
        <w:rPr>
          <w:b/>
          <w:sz w:val="20"/>
          <w:szCs w:val="20"/>
        </w:rPr>
        <w:t xml:space="preserve"> </w:t>
      </w:r>
      <w:r w:rsidRPr="00052944">
        <w:rPr>
          <w:sz w:val="20"/>
          <w:szCs w:val="20"/>
        </w:rPr>
        <w:t xml:space="preserve">Seller’s Authorized Representative has accepted this </w:t>
      </w:r>
      <w:r w:rsidR="00292FB6" w:rsidRPr="00052944">
        <w:rPr>
          <w:sz w:val="20"/>
          <w:szCs w:val="20"/>
        </w:rPr>
        <w:t>Contract</w:t>
      </w:r>
      <w:r w:rsidRPr="00052944">
        <w:rPr>
          <w:sz w:val="20"/>
          <w:szCs w:val="20"/>
        </w:rPr>
        <w:t xml:space="preserve"> as </w:t>
      </w:r>
      <w:r w:rsidR="00951632" w:rsidRPr="00052944">
        <w:rPr>
          <w:sz w:val="20"/>
          <w:szCs w:val="20"/>
        </w:rPr>
        <w:t>stated in</w:t>
      </w:r>
      <w:r w:rsidRPr="00052944">
        <w:rPr>
          <w:sz w:val="20"/>
          <w:szCs w:val="20"/>
        </w:rPr>
        <w:t xml:space="preserve"> </w:t>
      </w:r>
      <w:r w:rsidRPr="00052944">
        <w:rPr>
          <w:b/>
          <w:sz w:val="20"/>
          <w:szCs w:val="20"/>
        </w:rPr>
        <w:t xml:space="preserve">Section </w:t>
      </w:r>
      <w:r w:rsidR="006D67FC" w:rsidRPr="00052944">
        <w:rPr>
          <w:b/>
          <w:sz w:val="20"/>
          <w:szCs w:val="20"/>
        </w:rPr>
        <w:t>21</w:t>
      </w:r>
      <w:r w:rsidRPr="00052944">
        <w:rPr>
          <w:sz w:val="20"/>
          <w:szCs w:val="20"/>
        </w:rPr>
        <w:t>.</w:t>
      </w:r>
    </w:p>
    <w:p w14:paraId="52906454" w14:textId="77777777" w:rsidR="006D67FC" w:rsidRPr="00052944" w:rsidRDefault="006D67FC" w:rsidP="006D67FC">
      <w:pPr>
        <w:pStyle w:val="ListParagraph"/>
        <w:jc w:val="both"/>
        <w:rPr>
          <w:b/>
          <w:sz w:val="20"/>
          <w:szCs w:val="20"/>
        </w:rPr>
      </w:pPr>
    </w:p>
    <w:p w14:paraId="784AB725" w14:textId="43868346" w:rsidR="006D67FC" w:rsidRPr="00052944" w:rsidRDefault="00D359F4" w:rsidP="00541874">
      <w:pPr>
        <w:pStyle w:val="ListParagraph"/>
        <w:numPr>
          <w:ilvl w:val="2"/>
          <w:numId w:val="9"/>
        </w:numPr>
        <w:ind w:left="720" w:firstLine="0"/>
        <w:jc w:val="both"/>
        <w:rPr>
          <w:b/>
          <w:sz w:val="20"/>
          <w:szCs w:val="20"/>
        </w:rPr>
      </w:pPr>
      <w:r w:rsidRPr="00052944">
        <w:rPr>
          <w:sz w:val="20"/>
          <w:szCs w:val="20"/>
          <w:u w:val="single"/>
        </w:rPr>
        <w:t>No Breach by Buyer</w:t>
      </w:r>
      <w:r w:rsidRPr="00052944">
        <w:rPr>
          <w:sz w:val="20"/>
          <w:szCs w:val="20"/>
        </w:rPr>
        <w:t>.</w:t>
      </w:r>
      <w:r w:rsidRPr="00052944">
        <w:rPr>
          <w:b/>
          <w:sz w:val="20"/>
          <w:szCs w:val="20"/>
        </w:rPr>
        <w:t xml:space="preserve"> </w:t>
      </w:r>
      <w:r w:rsidRPr="00052944">
        <w:rPr>
          <w:sz w:val="20"/>
          <w:szCs w:val="20"/>
        </w:rPr>
        <w:t xml:space="preserve">Buyer has not breached any of Buyer’s duties and obligations under this </w:t>
      </w:r>
      <w:r w:rsidR="00292FB6" w:rsidRPr="00052944">
        <w:rPr>
          <w:sz w:val="20"/>
          <w:szCs w:val="20"/>
        </w:rPr>
        <w:t>Contract</w:t>
      </w:r>
      <w:r w:rsidRPr="00052944">
        <w:rPr>
          <w:sz w:val="20"/>
          <w:szCs w:val="20"/>
        </w:rPr>
        <w:t>.</w:t>
      </w:r>
    </w:p>
    <w:p w14:paraId="1A66E821" w14:textId="77777777" w:rsidR="00BF4425" w:rsidRPr="00052944" w:rsidRDefault="00BF4425" w:rsidP="00BF4425">
      <w:pPr>
        <w:pStyle w:val="ListParagraph"/>
        <w:jc w:val="both"/>
        <w:rPr>
          <w:b/>
          <w:sz w:val="20"/>
          <w:szCs w:val="20"/>
        </w:rPr>
      </w:pPr>
    </w:p>
    <w:p w14:paraId="6560F8EE" w14:textId="77777777" w:rsidR="00E22573" w:rsidRPr="00052944" w:rsidRDefault="00E22573" w:rsidP="00541874">
      <w:pPr>
        <w:pStyle w:val="ListParagraph"/>
        <w:numPr>
          <w:ilvl w:val="2"/>
          <w:numId w:val="9"/>
        </w:numPr>
        <w:ind w:left="720" w:firstLine="0"/>
        <w:jc w:val="both"/>
        <w:rPr>
          <w:sz w:val="20"/>
          <w:szCs w:val="20"/>
        </w:rPr>
      </w:pPr>
      <w:r w:rsidRPr="00052944">
        <w:rPr>
          <w:sz w:val="20"/>
          <w:szCs w:val="20"/>
          <w:u w:val="single"/>
        </w:rPr>
        <w:t>Buyer Deliveries</w:t>
      </w:r>
      <w:r w:rsidRPr="00052944">
        <w:rPr>
          <w:sz w:val="20"/>
          <w:szCs w:val="20"/>
        </w:rPr>
        <w:t>.</w:t>
      </w:r>
      <w:r w:rsidRPr="00052944">
        <w:rPr>
          <w:b/>
          <w:sz w:val="20"/>
          <w:szCs w:val="20"/>
        </w:rPr>
        <w:t xml:space="preserve"> </w:t>
      </w:r>
      <w:r w:rsidRPr="00052944">
        <w:rPr>
          <w:sz w:val="20"/>
          <w:szCs w:val="20"/>
        </w:rPr>
        <w:t xml:space="preserve">Buyer has delivered to </w:t>
      </w:r>
      <w:r w:rsidR="001603FA" w:rsidRPr="00052944">
        <w:rPr>
          <w:sz w:val="20"/>
          <w:szCs w:val="20"/>
        </w:rPr>
        <w:t xml:space="preserve">Escrow Agent </w:t>
      </w:r>
      <w:r w:rsidRPr="00052944">
        <w:rPr>
          <w:sz w:val="20"/>
          <w:szCs w:val="20"/>
        </w:rPr>
        <w:t>all of the following</w:t>
      </w:r>
      <w:r w:rsidR="00292FB6" w:rsidRPr="00052944">
        <w:rPr>
          <w:sz w:val="20"/>
          <w:szCs w:val="20"/>
        </w:rPr>
        <w:t>:</w:t>
      </w:r>
      <w:r w:rsidRPr="00052944">
        <w:rPr>
          <w:sz w:val="20"/>
          <w:szCs w:val="20"/>
        </w:rPr>
        <w:t xml:space="preserve"> </w:t>
      </w:r>
      <w:r w:rsidR="00292FB6" w:rsidRPr="00052944">
        <w:rPr>
          <w:sz w:val="20"/>
          <w:szCs w:val="20"/>
        </w:rPr>
        <w:t>(</w:t>
      </w:r>
      <w:r w:rsidR="007E6214" w:rsidRPr="00052944">
        <w:rPr>
          <w:sz w:val="20"/>
          <w:szCs w:val="20"/>
        </w:rPr>
        <w:t>a</w:t>
      </w:r>
      <w:r w:rsidR="00292FB6" w:rsidRPr="00052944">
        <w:rPr>
          <w:sz w:val="20"/>
          <w:szCs w:val="20"/>
        </w:rPr>
        <w:t>) all documents required by this Contract</w:t>
      </w:r>
      <w:r w:rsidR="00031BDD" w:rsidRPr="00052944">
        <w:rPr>
          <w:sz w:val="20"/>
          <w:szCs w:val="20"/>
        </w:rPr>
        <w:t>, by the Buyer’s Lender</w:t>
      </w:r>
      <w:r w:rsidR="00292FB6" w:rsidRPr="00052944">
        <w:rPr>
          <w:sz w:val="20"/>
          <w:szCs w:val="20"/>
        </w:rPr>
        <w:t>, by written escrow instructions and by applicable law; (</w:t>
      </w:r>
      <w:r w:rsidR="007E6214" w:rsidRPr="00052944">
        <w:rPr>
          <w:sz w:val="20"/>
          <w:szCs w:val="20"/>
        </w:rPr>
        <w:t>b</w:t>
      </w:r>
      <w:r w:rsidR="00292FB6" w:rsidRPr="00052944">
        <w:rPr>
          <w:sz w:val="20"/>
          <w:szCs w:val="20"/>
        </w:rPr>
        <w:t>) any monies required to be paid by Buyer under this Contract have been delivered by Buyer to Escrow Agent in the form of certified, cleared, or cleared funds; and (</w:t>
      </w:r>
      <w:r w:rsidR="007E6214" w:rsidRPr="00052944">
        <w:rPr>
          <w:sz w:val="20"/>
          <w:szCs w:val="20"/>
        </w:rPr>
        <w:t>c</w:t>
      </w:r>
      <w:r w:rsidR="00292FB6" w:rsidRPr="00052944">
        <w:rPr>
          <w:sz w:val="20"/>
          <w:szCs w:val="20"/>
        </w:rPr>
        <w:t>) the Home is Substantially Complete.</w:t>
      </w:r>
    </w:p>
    <w:p w14:paraId="543AB147" w14:textId="77777777" w:rsidR="006D67FC" w:rsidRPr="00052944" w:rsidRDefault="006D67FC" w:rsidP="006D67FC">
      <w:pPr>
        <w:pStyle w:val="ListParagraph"/>
        <w:ind w:left="360"/>
        <w:jc w:val="both"/>
        <w:rPr>
          <w:sz w:val="20"/>
          <w:szCs w:val="20"/>
        </w:rPr>
      </w:pPr>
    </w:p>
    <w:p w14:paraId="6AAFE36E" w14:textId="77777777" w:rsidR="007E6214" w:rsidRPr="00052944" w:rsidRDefault="0088609F" w:rsidP="00541874">
      <w:pPr>
        <w:pStyle w:val="ListParagraph"/>
        <w:numPr>
          <w:ilvl w:val="1"/>
          <w:numId w:val="9"/>
        </w:numPr>
        <w:ind w:left="360" w:firstLine="0"/>
        <w:jc w:val="both"/>
        <w:rPr>
          <w:sz w:val="20"/>
          <w:szCs w:val="20"/>
        </w:rPr>
      </w:pPr>
      <w:r w:rsidRPr="00052944">
        <w:rPr>
          <w:b/>
          <w:sz w:val="20"/>
          <w:szCs w:val="20"/>
        </w:rPr>
        <w:t xml:space="preserve"> </w:t>
      </w:r>
      <w:r w:rsidR="00846126" w:rsidRPr="00052944">
        <w:rPr>
          <w:b/>
          <w:sz w:val="20"/>
          <w:szCs w:val="20"/>
        </w:rPr>
        <w:t>Buyer’s Delay.</w:t>
      </w:r>
      <w:r w:rsidR="00031BDD" w:rsidRPr="00052944">
        <w:rPr>
          <w:b/>
          <w:sz w:val="20"/>
          <w:szCs w:val="20"/>
        </w:rPr>
        <w:t xml:space="preserve"> </w:t>
      </w:r>
      <w:r w:rsidR="00031BDD" w:rsidRPr="00052944">
        <w:rPr>
          <w:sz w:val="20"/>
          <w:szCs w:val="20"/>
        </w:rPr>
        <w:t>If Closing is delayed by Buyer or by Buyer's Lender, Buyer shall pay to Seller a fee of $100.00 per day for each day of delay (“</w:t>
      </w:r>
      <w:r w:rsidR="00031BDD" w:rsidRPr="00052944">
        <w:rPr>
          <w:b/>
          <w:sz w:val="20"/>
          <w:szCs w:val="20"/>
        </w:rPr>
        <w:t>Delay Fee</w:t>
      </w:r>
      <w:r w:rsidR="00031BDD" w:rsidRPr="00052944">
        <w:rPr>
          <w:sz w:val="20"/>
          <w:szCs w:val="20"/>
        </w:rPr>
        <w:t xml:space="preserve">”) until Closing or termination of the Contract, as applicable. The Delay Fee is in addition to the Purchase Price and shall not apply to, or reduce, the amount of the Purchase Price payable at Closing. Additionally, if such delay continues for seven (7) calendar days past the otherwise applicable Closing Date, this Contract shall automatically terminate unless Buyer and Seller subsequently execute a written addendum to this Contract that extends the Closing Date, calculates the amount of the </w:t>
      </w:r>
      <w:r w:rsidR="00031BDD" w:rsidRPr="00052944">
        <w:rPr>
          <w:sz w:val="20"/>
          <w:szCs w:val="20"/>
        </w:rPr>
        <w:lastRenderedPageBreak/>
        <w:t xml:space="preserve">late fee that must be paid by Buyer to Seller for such extension, and contains such other terms as may be agreed upon by the parties. </w:t>
      </w:r>
      <w:r w:rsidR="007E6214" w:rsidRPr="00052944">
        <w:rPr>
          <w:sz w:val="20"/>
          <w:szCs w:val="20"/>
        </w:rPr>
        <w:t xml:space="preserve">Notwithstanding the foregoing, after such seven (7) </w:t>
      </w:r>
      <w:r w:rsidR="00031BDD" w:rsidRPr="00052944">
        <w:rPr>
          <w:sz w:val="20"/>
          <w:szCs w:val="20"/>
        </w:rPr>
        <w:t>day period</w:t>
      </w:r>
      <w:r w:rsidR="007E6214" w:rsidRPr="00052944">
        <w:rPr>
          <w:sz w:val="20"/>
          <w:szCs w:val="20"/>
        </w:rPr>
        <w:t xml:space="preserve"> has expired</w:t>
      </w:r>
      <w:r w:rsidR="00031BDD" w:rsidRPr="00052944">
        <w:rPr>
          <w:sz w:val="20"/>
          <w:szCs w:val="20"/>
        </w:rPr>
        <w:t>, Seller may elec</w:t>
      </w:r>
      <w:r w:rsidR="007E6214" w:rsidRPr="00052944">
        <w:rPr>
          <w:sz w:val="20"/>
          <w:szCs w:val="20"/>
        </w:rPr>
        <w:t>t, in its sole discretion to: (a</w:t>
      </w:r>
      <w:r w:rsidR="00031BDD" w:rsidRPr="00052944">
        <w:rPr>
          <w:sz w:val="20"/>
          <w:szCs w:val="20"/>
        </w:rPr>
        <w:t>) rescind or revoke such automatic termination (which in no event will be considered a waiver of any default</w:t>
      </w:r>
      <w:r w:rsidR="007E6214" w:rsidRPr="00052944">
        <w:rPr>
          <w:sz w:val="20"/>
          <w:szCs w:val="20"/>
        </w:rPr>
        <w:t>s and remedies hereunder) and (</w:t>
      </w:r>
      <w:proofErr w:type="spellStart"/>
      <w:r w:rsidR="007E6214" w:rsidRPr="00052944">
        <w:rPr>
          <w:sz w:val="20"/>
          <w:szCs w:val="20"/>
        </w:rPr>
        <w:t>i</w:t>
      </w:r>
      <w:proofErr w:type="spellEnd"/>
      <w:r w:rsidR="00031BDD" w:rsidRPr="00052944">
        <w:rPr>
          <w:sz w:val="20"/>
          <w:szCs w:val="20"/>
        </w:rPr>
        <w:t xml:space="preserve">) proceed to </w:t>
      </w:r>
      <w:r w:rsidR="007E6214" w:rsidRPr="00052944">
        <w:rPr>
          <w:sz w:val="20"/>
          <w:szCs w:val="20"/>
        </w:rPr>
        <w:t>close this transaction and/or (ii</w:t>
      </w:r>
      <w:r w:rsidR="00031BDD" w:rsidRPr="00052944">
        <w:rPr>
          <w:sz w:val="20"/>
          <w:szCs w:val="20"/>
        </w:rPr>
        <w:t>) bring an action for specific p</w:t>
      </w:r>
      <w:r w:rsidR="007E6214" w:rsidRPr="00052944">
        <w:rPr>
          <w:sz w:val="20"/>
          <w:szCs w:val="20"/>
        </w:rPr>
        <w:t>erformance against Buyer; or (b</w:t>
      </w:r>
      <w:r w:rsidR="00031BDD" w:rsidRPr="00052944">
        <w:rPr>
          <w:sz w:val="20"/>
          <w:szCs w:val="20"/>
        </w:rPr>
        <w:t>) recover from Buyer the Brea</w:t>
      </w:r>
      <w:r w:rsidR="007E6214" w:rsidRPr="00052944">
        <w:rPr>
          <w:sz w:val="20"/>
          <w:szCs w:val="20"/>
        </w:rPr>
        <w:t xml:space="preserve">k-Up Fee (as defined below) and </w:t>
      </w:r>
      <w:r w:rsidR="00031BDD" w:rsidRPr="00052944">
        <w:rPr>
          <w:sz w:val="20"/>
          <w:szCs w:val="20"/>
        </w:rPr>
        <w:t xml:space="preserve">require the Escrow Agent to immediately disburse </w:t>
      </w:r>
      <w:r w:rsidR="007E6214" w:rsidRPr="00052944">
        <w:rPr>
          <w:sz w:val="20"/>
          <w:szCs w:val="20"/>
        </w:rPr>
        <w:t>the Earnest Money Deposit to Seller. As used herein, the</w:t>
      </w:r>
      <w:r w:rsidR="00031BDD" w:rsidRPr="00052944">
        <w:rPr>
          <w:sz w:val="20"/>
          <w:szCs w:val="20"/>
        </w:rPr>
        <w:t xml:space="preserve"> “</w:t>
      </w:r>
      <w:r w:rsidR="00031BDD" w:rsidRPr="00052944">
        <w:rPr>
          <w:b/>
          <w:sz w:val="20"/>
          <w:szCs w:val="20"/>
        </w:rPr>
        <w:t>Break-Up Fee</w:t>
      </w:r>
      <w:r w:rsidR="00031BDD" w:rsidRPr="00052944">
        <w:rPr>
          <w:sz w:val="20"/>
          <w:szCs w:val="20"/>
        </w:rPr>
        <w:t xml:space="preserve">” is an amount equal to the greater of </w:t>
      </w:r>
      <w:r w:rsidR="007E6214" w:rsidRPr="00052944">
        <w:rPr>
          <w:sz w:val="20"/>
          <w:szCs w:val="20"/>
        </w:rPr>
        <w:t xml:space="preserve">$10,000 or the total amount of the </w:t>
      </w:r>
      <w:r w:rsidR="00031BDD" w:rsidRPr="00052944">
        <w:rPr>
          <w:sz w:val="20"/>
          <w:szCs w:val="20"/>
        </w:rPr>
        <w:t xml:space="preserve">Earnest Money </w:t>
      </w:r>
      <w:r w:rsidR="007E6214" w:rsidRPr="00052944">
        <w:rPr>
          <w:sz w:val="20"/>
          <w:szCs w:val="20"/>
        </w:rPr>
        <w:t xml:space="preserve">Deposit </w:t>
      </w:r>
      <w:r w:rsidR="00031BDD" w:rsidRPr="00052944">
        <w:rPr>
          <w:sz w:val="20"/>
          <w:szCs w:val="20"/>
        </w:rPr>
        <w:t xml:space="preserve">plus the Construction Deposit. The Earnest Money </w:t>
      </w:r>
      <w:r w:rsidR="007E6214" w:rsidRPr="00052944">
        <w:rPr>
          <w:sz w:val="20"/>
          <w:szCs w:val="20"/>
        </w:rPr>
        <w:t xml:space="preserve">Deposit </w:t>
      </w:r>
      <w:r w:rsidR="00031BDD" w:rsidRPr="00052944">
        <w:rPr>
          <w:sz w:val="20"/>
          <w:szCs w:val="20"/>
        </w:rPr>
        <w:t xml:space="preserve">and the Construction Deposit received by Seller shall be credited towards the Break-Up Fee. The monies retained by Seller, the </w:t>
      </w:r>
      <w:r w:rsidR="007E6214" w:rsidRPr="00052944">
        <w:rPr>
          <w:sz w:val="20"/>
          <w:szCs w:val="20"/>
        </w:rPr>
        <w:t>Delay Fee</w:t>
      </w:r>
      <w:r w:rsidR="00031BDD" w:rsidRPr="00052944">
        <w:rPr>
          <w:sz w:val="20"/>
          <w:szCs w:val="20"/>
        </w:rPr>
        <w:t xml:space="preserve"> charged under this Section, and the Break-up Fee are not intended to be penalties, but instead are intended to be liquidated damages to compensate Seller for market risk, carrying costs on loans, administrative expenses, overhead, and the other risks associated with constructing the Home for Buyer. The obligation to pay the </w:t>
      </w:r>
      <w:r w:rsidR="007E6214" w:rsidRPr="00052944">
        <w:rPr>
          <w:sz w:val="20"/>
          <w:szCs w:val="20"/>
        </w:rPr>
        <w:t>Delay F</w:t>
      </w:r>
      <w:r w:rsidR="00031BDD" w:rsidRPr="00052944">
        <w:rPr>
          <w:sz w:val="20"/>
          <w:szCs w:val="20"/>
        </w:rPr>
        <w:t xml:space="preserve">ee and the Break-Up Fee shall survive the Closing or termination of the Contract. Seller may, at its discretion, require the </w:t>
      </w:r>
      <w:r w:rsidR="007E6214" w:rsidRPr="00052944">
        <w:rPr>
          <w:sz w:val="20"/>
          <w:szCs w:val="20"/>
        </w:rPr>
        <w:t>Delay Fee</w:t>
      </w:r>
      <w:r w:rsidR="00031BDD" w:rsidRPr="00052944">
        <w:rPr>
          <w:sz w:val="20"/>
          <w:szCs w:val="20"/>
        </w:rPr>
        <w:t xml:space="preserve"> to be paid before Closing, at Closing (to be included on the Closing Statement), after Closing, or after termination of the Contract. Notwithstanding the foregoing, if Buyer is using the Preferred Lender</w:t>
      </w:r>
      <w:r w:rsidR="007E6214" w:rsidRPr="00052944">
        <w:rPr>
          <w:sz w:val="20"/>
          <w:szCs w:val="20"/>
        </w:rPr>
        <w:t xml:space="preserve"> and if the delay is the result of the actions or omissions of the Preferred Lender</w:t>
      </w:r>
      <w:r w:rsidR="00031BDD" w:rsidRPr="00052944">
        <w:rPr>
          <w:sz w:val="20"/>
          <w:szCs w:val="20"/>
        </w:rPr>
        <w:t xml:space="preserve">, then Buyer will not be charged a </w:t>
      </w:r>
      <w:r w:rsidR="007E6214" w:rsidRPr="00052944">
        <w:rPr>
          <w:sz w:val="20"/>
          <w:szCs w:val="20"/>
        </w:rPr>
        <w:t>Delay Fee.</w:t>
      </w:r>
    </w:p>
    <w:p w14:paraId="78B4EFB7" w14:textId="77777777" w:rsidR="006D67FC" w:rsidRPr="00052944" w:rsidRDefault="006D67FC" w:rsidP="006D67FC">
      <w:pPr>
        <w:pStyle w:val="ListParagraph"/>
        <w:ind w:left="360"/>
        <w:jc w:val="both"/>
        <w:rPr>
          <w:sz w:val="20"/>
          <w:szCs w:val="20"/>
        </w:rPr>
      </w:pPr>
    </w:p>
    <w:p w14:paraId="505D29E1" w14:textId="77777777" w:rsidR="00B956AA" w:rsidRPr="00052944" w:rsidRDefault="0088609F" w:rsidP="00541874">
      <w:pPr>
        <w:pStyle w:val="ListParagraph"/>
        <w:numPr>
          <w:ilvl w:val="1"/>
          <w:numId w:val="9"/>
        </w:numPr>
        <w:ind w:left="360" w:firstLine="0"/>
        <w:jc w:val="both"/>
        <w:rPr>
          <w:sz w:val="20"/>
          <w:szCs w:val="20"/>
        </w:rPr>
      </w:pPr>
      <w:r w:rsidRPr="00052944">
        <w:rPr>
          <w:b/>
          <w:sz w:val="20"/>
          <w:szCs w:val="20"/>
        </w:rPr>
        <w:t xml:space="preserve"> </w:t>
      </w:r>
      <w:r w:rsidR="00846126" w:rsidRPr="00052944">
        <w:rPr>
          <w:b/>
          <w:sz w:val="20"/>
          <w:szCs w:val="20"/>
        </w:rPr>
        <w:t>Closing Costs.</w:t>
      </w:r>
      <w:r w:rsidR="00B956AA" w:rsidRPr="00052944">
        <w:rPr>
          <w:sz w:val="20"/>
          <w:szCs w:val="20"/>
        </w:rPr>
        <w:t xml:space="preserve"> Costs payable at Closing shall be allocated among the parties as follows:</w:t>
      </w:r>
      <w:r w:rsidR="007E6214" w:rsidRPr="00052944">
        <w:rPr>
          <w:b/>
          <w:sz w:val="20"/>
          <w:szCs w:val="20"/>
        </w:rPr>
        <w:t xml:space="preserve"> </w:t>
      </w:r>
    </w:p>
    <w:p w14:paraId="211C73E2" w14:textId="77777777" w:rsidR="006D67FC" w:rsidRPr="00052944" w:rsidRDefault="006D67FC" w:rsidP="006D67FC">
      <w:pPr>
        <w:pStyle w:val="ListParagraph"/>
        <w:jc w:val="both"/>
        <w:rPr>
          <w:sz w:val="20"/>
          <w:szCs w:val="20"/>
        </w:rPr>
      </w:pPr>
    </w:p>
    <w:p w14:paraId="5B966218" w14:textId="77777777" w:rsidR="00B956AA" w:rsidRPr="00052944" w:rsidRDefault="00B956AA" w:rsidP="00541874">
      <w:pPr>
        <w:pStyle w:val="ListParagraph"/>
        <w:numPr>
          <w:ilvl w:val="2"/>
          <w:numId w:val="9"/>
        </w:numPr>
        <w:ind w:left="720" w:firstLine="0"/>
        <w:jc w:val="both"/>
        <w:rPr>
          <w:sz w:val="20"/>
          <w:szCs w:val="20"/>
        </w:rPr>
      </w:pPr>
      <w:r w:rsidRPr="00052944">
        <w:rPr>
          <w:sz w:val="20"/>
          <w:szCs w:val="20"/>
        </w:rPr>
        <w:t>Buyer shall pay the Escrow Agent</w:t>
      </w:r>
      <w:r w:rsidR="007E6214" w:rsidRPr="00052944">
        <w:rPr>
          <w:sz w:val="20"/>
          <w:szCs w:val="20"/>
        </w:rPr>
        <w:t xml:space="preserve"> for </w:t>
      </w:r>
      <w:r w:rsidRPr="00052944">
        <w:rPr>
          <w:sz w:val="20"/>
          <w:szCs w:val="20"/>
        </w:rPr>
        <w:t>fees and costs related to Closing</w:t>
      </w:r>
      <w:r w:rsidR="007E6214" w:rsidRPr="00052944">
        <w:rPr>
          <w:sz w:val="20"/>
          <w:szCs w:val="20"/>
        </w:rPr>
        <w:t xml:space="preserve">. </w:t>
      </w:r>
    </w:p>
    <w:p w14:paraId="333E0704" w14:textId="77777777" w:rsidR="006D67FC" w:rsidRPr="00052944" w:rsidRDefault="006D67FC" w:rsidP="006D67FC">
      <w:pPr>
        <w:pStyle w:val="ListParagraph"/>
        <w:jc w:val="both"/>
        <w:rPr>
          <w:sz w:val="20"/>
          <w:szCs w:val="20"/>
        </w:rPr>
      </w:pPr>
    </w:p>
    <w:p w14:paraId="6D9FE530" w14:textId="77777777" w:rsidR="00B956AA" w:rsidRPr="00052944" w:rsidRDefault="007E6214" w:rsidP="00541874">
      <w:pPr>
        <w:pStyle w:val="ListParagraph"/>
        <w:numPr>
          <w:ilvl w:val="2"/>
          <w:numId w:val="9"/>
        </w:numPr>
        <w:ind w:left="720" w:firstLine="0"/>
        <w:jc w:val="both"/>
        <w:rPr>
          <w:sz w:val="20"/>
          <w:szCs w:val="20"/>
        </w:rPr>
      </w:pPr>
      <w:r w:rsidRPr="00052944">
        <w:rPr>
          <w:sz w:val="20"/>
          <w:szCs w:val="20"/>
        </w:rPr>
        <w:t>Real estate taxes and assessments for the current year shall be pror</w:t>
      </w:r>
      <w:r w:rsidR="00B956AA" w:rsidRPr="00052944">
        <w:rPr>
          <w:sz w:val="20"/>
          <w:szCs w:val="20"/>
        </w:rPr>
        <w:t xml:space="preserve">ated as of the </w:t>
      </w:r>
      <w:r w:rsidR="005F1CA8" w:rsidRPr="00052944">
        <w:rPr>
          <w:sz w:val="20"/>
          <w:szCs w:val="20"/>
        </w:rPr>
        <w:t>Closing</w:t>
      </w:r>
      <w:r w:rsidR="00B956AA" w:rsidRPr="00052944">
        <w:rPr>
          <w:sz w:val="20"/>
          <w:szCs w:val="20"/>
        </w:rPr>
        <w:t xml:space="preserve"> Date.</w:t>
      </w:r>
    </w:p>
    <w:p w14:paraId="2A28603E" w14:textId="77777777" w:rsidR="006D67FC" w:rsidRPr="00052944" w:rsidRDefault="006D67FC" w:rsidP="006D67FC">
      <w:pPr>
        <w:pStyle w:val="ListParagraph"/>
        <w:jc w:val="both"/>
        <w:rPr>
          <w:sz w:val="20"/>
          <w:szCs w:val="20"/>
        </w:rPr>
      </w:pPr>
    </w:p>
    <w:p w14:paraId="6A010376" w14:textId="5E7705FF" w:rsidR="00396CC3" w:rsidRPr="00052944" w:rsidRDefault="007E6214" w:rsidP="00541874">
      <w:pPr>
        <w:pStyle w:val="ListParagraph"/>
        <w:numPr>
          <w:ilvl w:val="2"/>
          <w:numId w:val="9"/>
        </w:numPr>
        <w:ind w:left="720" w:firstLine="0"/>
        <w:jc w:val="both"/>
        <w:rPr>
          <w:sz w:val="20"/>
          <w:szCs w:val="20"/>
        </w:rPr>
      </w:pPr>
      <w:r w:rsidRPr="00052944">
        <w:rPr>
          <w:sz w:val="20"/>
          <w:szCs w:val="20"/>
        </w:rPr>
        <w:t xml:space="preserve">Assessments payable to the </w:t>
      </w:r>
      <w:r w:rsidR="00B956AA" w:rsidRPr="00052944">
        <w:rPr>
          <w:sz w:val="20"/>
          <w:szCs w:val="20"/>
        </w:rPr>
        <w:t>HOA</w:t>
      </w:r>
      <w:r w:rsidRPr="00052944">
        <w:rPr>
          <w:sz w:val="20"/>
          <w:szCs w:val="20"/>
        </w:rPr>
        <w:t xml:space="preserve">, if applicable, </w:t>
      </w:r>
      <w:r w:rsidR="00396CC3" w:rsidRPr="00052944">
        <w:rPr>
          <w:sz w:val="20"/>
          <w:szCs w:val="20"/>
        </w:rPr>
        <w:t>will be allocated as follows: (a</w:t>
      </w:r>
      <w:r w:rsidRPr="00052944">
        <w:rPr>
          <w:sz w:val="20"/>
          <w:szCs w:val="20"/>
        </w:rPr>
        <w:t>) regular assessments will be prorated between the parties as</w:t>
      </w:r>
      <w:r w:rsidR="00396CC3" w:rsidRPr="00052944">
        <w:rPr>
          <w:sz w:val="20"/>
          <w:szCs w:val="20"/>
        </w:rPr>
        <w:t xml:space="preserve"> of the </w:t>
      </w:r>
      <w:r w:rsidR="005F1CA8" w:rsidRPr="00052944">
        <w:rPr>
          <w:sz w:val="20"/>
          <w:szCs w:val="20"/>
        </w:rPr>
        <w:t>Closing</w:t>
      </w:r>
      <w:r w:rsidR="00396CC3" w:rsidRPr="00052944">
        <w:rPr>
          <w:sz w:val="20"/>
          <w:szCs w:val="20"/>
        </w:rPr>
        <w:t xml:space="preserve"> Date, and (b</w:t>
      </w:r>
      <w:r w:rsidRPr="00052944">
        <w:rPr>
          <w:sz w:val="20"/>
          <w:szCs w:val="20"/>
        </w:rPr>
        <w:t>) special assessments made by the HOA after Acceptance will be</w:t>
      </w:r>
      <w:r w:rsidR="0071581D" w:rsidRPr="00052944">
        <w:rPr>
          <w:sz w:val="20"/>
          <w:szCs w:val="20"/>
        </w:rPr>
        <w:t xml:space="preserve"> prorated as of the Closing Date</w:t>
      </w:r>
      <w:r w:rsidRPr="00052944">
        <w:rPr>
          <w:sz w:val="20"/>
          <w:szCs w:val="20"/>
        </w:rPr>
        <w:t xml:space="preserve">. </w:t>
      </w:r>
      <w:r w:rsidR="00BF4425" w:rsidRPr="00052944">
        <w:rPr>
          <w:sz w:val="20"/>
          <w:szCs w:val="20"/>
        </w:rPr>
        <w:t xml:space="preserve">  </w:t>
      </w:r>
    </w:p>
    <w:p w14:paraId="43EEB702" w14:textId="77777777" w:rsidR="006D67FC" w:rsidRPr="00052944" w:rsidRDefault="006D67FC" w:rsidP="006D67FC">
      <w:pPr>
        <w:pStyle w:val="ListParagraph"/>
        <w:jc w:val="both"/>
        <w:rPr>
          <w:sz w:val="20"/>
          <w:szCs w:val="20"/>
        </w:rPr>
      </w:pPr>
    </w:p>
    <w:p w14:paraId="37EFAC35" w14:textId="77777777" w:rsidR="00846126" w:rsidRPr="00052944" w:rsidRDefault="007E6214" w:rsidP="00541874">
      <w:pPr>
        <w:pStyle w:val="ListParagraph"/>
        <w:numPr>
          <w:ilvl w:val="2"/>
          <w:numId w:val="9"/>
        </w:numPr>
        <w:ind w:left="720" w:firstLine="0"/>
        <w:jc w:val="both"/>
        <w:rPr>
          <w:sz w:val="20"/>
          <w:szCs w:val="20"/>
        </w:rPr>
      </w:pPr>
      <w:r w:rsidRPr="00052944">
        <w:rPr>
          <w:sz w:val="20"/>
          <w:szCs w:val="20"/>
        </w:rPr>
        <w:t xml:space="preserve">Seller will pay for a standard-coverage owner's policy of title insurance </w:t>
      </w:r>
      <w:r w:rsidR="00396CC3" w:rsidRPr="00052944">
        <w:rPr>
          <w:sz w:val="20"/>
          <w:szCs w:val="20"/>
        </w:rPr>
        <w:t xml:space="preserve">issued by Escrow Agent </w:t>
      </w:r>
      <w:r w:rsidRPr="00052944">
        <w:rPr>
          <w:sz w:val="20"/>
          <w:szCs w:val="20"/>
        </w:rPr>
        <w:t xml:space="preserve">insuring Buyer's title to the Property </w:t>
      </w:r>
      <w:r w:rsidR="00396CC3" w:rsidRPr="00052944">
        <w:rPr>
          <w:sz w:val="20"/>
          <w:szCs w:val="20"/>
        </w:rPr>
        <w:t xml:space="preserve">subject to the contents of the Title Commitment (identified below) </w:t>
      </w:r>
      <w:r w:rsidRPr="00052944">
        <w:rPr>
          <w:sz w:val="20"/>
          <w:szCs w:val="20"/>
        </w:rPr>
        <w:t>in the amount of the Purchase Price</w:t>
      </w:r>
      <w:r w:rsidR="00396CC3" w:rsidRPr="00052944">
        <w:rPr>
          <w:sz w:val="20"/>
          <w:szCs w:val="20"/>
        </w:rPr>
        <w:t xml:space="preserve"> </w:t>
      </w:r>
      <w:r w:rsidRPr="00052944">
        <w:rPr>
          <w:sz w:val="20"/>
          <w:szCs w:val="20"/>
        </w:rPr>
        <w:t>(“</w:t>
      </w:r>
      <w:r w:rsidRPr="00052944">
        <w:rPr>
          <w:b/>
          <w:sz w:val="20"/>
          <w:szCs w:val="20"/>
        </w:rPr>
        <w:t>Owner’s Title Policy</w:t>
      </w:r>
      <w:r w:rsidR="00396CC3" w:rsidRPr="00052944">
        <w:rPr>
          <w:sz w:val="20"/>
          <w:szCs w:val="20"/>
        </w:rPr>
        <w:t>”). If Buyer uses a title company other than</w:t>
      </w:r>
      <w:r w:rsidRPr="00052944">
        <w:rPr>
          <w:sz w:val="20"/>
          <w:szCs w:val="20"/>
        </w:rPr>
        <w:t xml:space="preserve"> Escrow Agent for </w:t>
      </w:r>
      <w:r w:rsidR="00396CC3" w:rsidRPr="00052944">
        <w:rPr>
          <w:sz w:val="20"/>
          <w:szCs w:val="20"/>
        </w:rPr>
        <w:t>title insurance and Closing-related services</w:t>
      </w:r>
      <w:r w:rsidRPr="00052944">
        <w:rPr>
          <w:sz w:val="20"/>
          <w:szCs w:val="20"/>
        </w:rPr>
        <w:t>, then Buyer must pay</w:t>
      </w:r>
      <w:r w:rsidR="00396CC3" w:rsidRPr="00052944">
        <w:rPr>
          <w:sz w:val="20"/>
          <w:szCs w:val="20"/>
        </w:rPr>
        <w:t xml:space="preserve"> all of the costs of such Owner’</w:t>
      </w:r>
      <w:r w:rsidRPr="00052944">
        <w:rPr>
          <w:sz w:val="20"/>
          <w:szCs w:val="20"/>
        </w:rPr>
        <w:t xml:space="preserve">s Title Policy. </w:t>
      </w:r>
      <w:r w:rsidR="00396CC3" w:rsidRPr="00052944">
        <w:rPr>
          <w:sz w:val="20"/>
          <w:szCs w:val="20"/>
        </w:rPr>
        <w:t xml:space="preserve">In addition, </w:t>
      </w:r>
      <w:r w:rsidRPr="00052944">
        <w:rPr>
          <w:sz w:val="20"/>
          <w:szCs w:val="20"/>
        </w:rPr>
        <w:t>Buyer is responsible</w:t>
      </w:r>
      <w:r w:rsidR="00396CC3" w:rsidRPr="00052944">
        <w:rPr>
          <w:sz w:val="20"/>
          <w:szCs w:val="20"/>
        </w:rPr>
        <w:t xml:space="preserve"> for (a</w:t>
      </w:r>
      <w:r w:rsidRPr="00052944">
        <w:rPr>
          <w:sz w:val="20"/>
          <w:szCs w:val="20"/>
        </w:rPr>
        <w:t>) any lender's policy of title insurance that may be</w:t>
      </w:r>
      <w:r w:rsidR="00396CC3" w:rsidRPr="00052944">
        <w:rPr>
          <w:sz w:val="20"/>
          <w:szCs w:val="20"/>
        </w:rPr>
        <w:t xml:space="preserve"> required by Buyer's lender, (b</w:t>
      </w:r>
      <w:r w:rsidRPr="00052944">
        <w:rPr>
          <w:sz w:val="20"/>
          <w:szCs w:val="20"/>
        </w:rPr>
        <w:t>) extended title insurance covera</w:t>
      </w:r>
      <w:r w:rsidR="00396CC3" w:rsidRPr="00052944">
        <w:rPr>
          <w:sz w:val="20"/>
          <w:szCs w:val="20"/>
        </w:rPr>
        <w:t>ge if desired by Buyer, and (c</w:t>
      </w:r>
      <w:r w:rsidRPr="00052944">
        <w:rPr>
          <w:sz w:val="20"/>
          <w:szCs w:val="20"/>
        </w:rPr>
        <w:t>) costs of credit reports, recording costs, Buyer’s loan fees, and impounds.</w:t>
      </w:r>
      <w:r w:rsidR="00396CC3" w:rsidRPr="00052944">
        <w:rPr>
          <w:sz w:val="20"/>
          <w:szCs w:val="20"/>
        </w:rPr>
        <w:t xml:space="preserve"> </w:t>
      </w:r>
    </w:p>
    <w:p w14:paraId="00AE36FD" w14:textId="77777777" w:rsidR="006D67FC" w:rsidRPr="00052944" w:rsidRDefault="006D67FC" w:rsidP="006D67FC">
      <w:pPr>
        <w:pStyle w:val="ListParagraph"/>
        <w:ind w:left="360"/>
        <w:jc w:val="both"/>
        <w:rPr>
          <w:b/>
          <w:sz w:val="20"/>
          <w:szCs w:val="20"/>
        </w:rPr>
      </w:pPr>
    </w:p>
    <w:p w14:paraId="36803132" w14:textId="77777777" w:rsidR="00846126" w:rsidRPr="00052944" w:rsidRDefault="0088609F" w:rsidP="00541874">
      <w:pPr>
        <w:pStyle w:val="ListParagraph"/>
        <w:numPr>
          <w:ilvl w:val="1"/>
          <w:numId w:val="9"/>
        </w:numPr>
        <w:ind w:left="360" w:firstLine="0"/>
        <w:jc w:val="both"/>
        <w:rPr>
          <w:b/>
          <w:sz w:val="20"/>
          <w:szCs w:val="20"/>
        </w:rPr>
      </w:pPr>
      <w:r w:rsidRPr="00052944">
        <w:rPr>
          <w:b/>
          <w:sz w:val="20"/>
          <w:szCs w:val="20"/>
        </w:rPr>
        <w:t xml:space="preserve"> </w:t>
      </w:r>
      <w:r w:rsidR="00846126" w:rsidRPr="00052944">
        <w:rPr>
          <w:b/>
          <w:sz w:val="20"/>
          <w:szCs w:val="20"/>
        </w:rPr>
        <w:t>Possession and Metered Utilities.</w:t>
      </w:r>
      <w:r w:rsidR="00396CC3" w:rsidRPr="00052944">
        <w:rPr>
          <w:b/>
          <w:sz w:val="20"/>
          <w:szCs w:val="20"/>
        </w:rPr>
        <w:t xml:space="preserve"> </w:t>
      </w:r>
      <w:r w:rsidR="00396CC3" w:rsidRPr="00052944">
        <w:rPr>
          <w:sz w:val="20"/>
          <w:szCs w:val="20"/>
        </w:rPr>
        <w:t xml:space="preserve">Seller shall deliver physical possession of the Property to Buyer within 24 hours after Closing. </w:t>
      </w:r>
      <w:r w:rsidR="00396CC3" w:rsidRPr="00052944">
        <w:rPr>
          <w:b/>
          <w:sz w:val="20"/>
          <w:szCs w:val="20"/>
        </w:rPr>
        <w:t xml:space="preserve">UNDER NO CIRCUMSTANCES SHALL BUYER OCCUPY THE HOME OR STORE ANY PERSONAL ITEMS ON THE PROPERTY UNTIL CLOSING IS COMPLETE. </w:t>
      </w:r>
      <w:r w:rsidR="00396CC3" w:rsidRPr="00052944">
        <w:rPr>
          <w:sz w:val="20"/>
          <w:szCs w:val="20"/>
        </w:rPr>
        <w:t>All separately metered utilities to the Property will be changed within three calendar days after Closing into Buyer's name. Buyer is responsible to pay all connection fees charged in connection therewith.</w:t>
      </w:r>
    </w:p>
    <w:p w14:paraId="08B95E38" w14:textId="77777777" w:rsidR="00AB65A7" w:rsidRPr="00052944" w:rsidRDefault="00AB65A7" w:rsidP="006D67FC">
      <w:pPr>
        <w:pStyle w:val="ListParagraph"/>
        <w:ind w:left="0"/>
        <w:jc w:val="both"/>
        <w:rPr>
          <w:b/>
          <w:sz w:val="20"/>
          <w:szCs w:val="20"/>
        </w:rPr>
      </w:pPr>
    </w:p>
    <w:p w14:paraId="74D00EEF" w14:textId="77777777" w:rsidR="00B53AB2" w:rsidRPr="00052944" w:rsidRDefault="00B53AB2" w:rsidP="00B53AB2">
      <w:pPr>
        <w:pStyle w:val="ListParagraph"/>
        <w:numPr>
          <w:ilvl w:val="0"/>
          <w:numId w:val="1"/>
        </w:numPr>
        <w:ind w:left="0" w:firstLine="0"/>
        <w:jc w:val="both"/>
        <w:rPr>
          <w:b/>
          <w:sz w:val="20"/>
          <w:szCs w:val="20"/>
        </w:rPr>
      </w:pPr>
      <w:r w:rsidRPr="00052944">
        <w:rPr>
          <w:b/>
          <w:sz w:val="20"/>
          <w:szCs w:val="20"/>
        </w:rPr>
        <w:t>SELLER’S WARRANTIES.</w:t>
      </w:r>
    </w:p>
    <w:p w14:paraId="6CD9ED51" w14:textId="77777777" w:rsidR="006D67FC" w:rsidRPr="00052944" w:rsidRDefault="006D67FC" w:rsidP="006D67FC">
      <w:pPr>
        <w:pStyle w:val="ListParagraph"/>
        <w:ind w:left="360"/>
        <w:jc w:val="both"/>
        <w:rPr>
          <w:sz w:val="20"/>
          <w:szCs w:val="20"/>
        </w:rPr>
      </w:pPr>
    </w:p>
    <w:p w14:paraId="7F723E6C" w14:textId="4391C9B8" w:rsidR="00B53AB2" w:rsidRPr="00052944" w:rsidRDefault="0088609F" w:rsidP="00541874">
      <w:pPr>
        <w:pStyle w:val="ListParagraph"/>
        <w:numPr>
          <w:ilvl w:val="1"/>
          <w:numId w:val="10"/>
        </w:numPr>
        <w:jc w:val="both"/>
        <w:rPr>
          <w:sz w:val="20"/>
          <w:szCs w:val="20"/>
        </w:rPr>
      </w:pPr>
      <w:r w:rsidRPr="00052944">
        <w:rPr>
          <w:b/>
          <w:sz w:val="20"/>
          <w:szCs w:val="20"/>
        </w:rPr>
        <w:t xml:space="preserve"> </w:t>
      </w:r>
      <w:r w:rsidR="00B53AB2" w:rsidRPr="00052944">
        <w:rPr>
          <w:b/>
          <w:sz w:val="20"/>
          <w:szCs w:val="20"/>
        </w:rPr>
        <w:t xml:space="preserve">Written Home Warranty. </w:t>
      </w:r>
      <w:r w:rsidR="00B53AB2" w:rsidRPr="00052944">
        <w:rPr>
          <w:sz w:val="20"/>
          <w:szCs w:val="20"/>
        </w:rPr>
        <w:t xml:space="preserve">Seller will provide to Buyer only those warranties, if any, set forth in the home warranty manual which Seller will provide to Buyer within fourteen (14) days after the Acceptance Date. If Seller has not provided the home warranty manual within that time period, Buyer shall request a copy of the home warranty manual from Seller so that Buyer has the opportunity to review such manual prior to the </w:t>
      </w:r>
      <w:r w:rsidR="00743E88" w:rsidRPr="00052944">
        <w:rPr>
          <w:sz w:val="20"/>
          <w:szCs w:val="20"/>
        </w:rPr>
        <w:t xml:space="preserve">Design </w:t>
      </w:r>
      <w:r w:rsidR="00B53AB2" w:rsidRPr="00052944">
        <w:rPr>
          <w:sz w:val="20"/>
          <w:szCs w:val="20"/>
        </w:rPr>
        <w:t>Meeting. Buyer agrees to deliver to Seller a copy of the</w:t>
      </w:r>
      <w:r w:rsidR="00B23BB5" w:rsidRPr="00052944">
        <w:rPr>
          <w:sz w:val="20"/>
          <w:szCs w:val="20"/>
        </w:rPr>
        <w:t xml:space="preserve"> home warranty</w:t>
      </w:r>
      <w:r w:rsidR="00B53AB2" w:rsidRPr="00052944">
        <w:rPr>
          <w:sz w:val="20"/>
          <w:szCs w:val="20"/>
        </w:rPr>
        <w:t xml:space="preserve"> manual</w:t>
      </w:r>
      <w:r w:rsidR="00B23BB5" w:rsidRPr="00052944">
        <w:rPr>
          <w:sz w:val="20"/>
          <w:szCs w:val="20"/>
        </w:rPr>
        <w:t xml:space="preserve"> signed by Buyer indicating Buyer’s acceptance of the same no later than the </w:t>
      </w:r>
      <w:r w:rsidR="00743E88" w:rsidRPr="00052944">
        <w:rPr>
          <w:sz w:val="20"/>
          <w:szCs w:val="20"/>
        </w:rPr>
        <w:t xml:space="preserve">Design </w:t>
      </w:r>
      <w:r w:rsidR="00B23BB5" w:rsidRPr="00052944">
        <w:rPr>
          <w:sz w:val="20"/>
          <w:szCs w:val="20"/>
        </w:rPr>
        <w:t>M</w:t>
      </w:r>
      <w:r w:rsidR="00B53AB2" w:rsidRPr="00052944">
        <w:rPr>
          <w:sz w:val="20"/>
          <w:szCs w:val="20"/>
        </w:rPr>
        <w:t xml:space="preserve">eeting. Failure to provide a signed copy of the manual at </w:t>
      </w:r>
      <w:r w:rsidR="00B23BB5" w:rsidRPr="00052944">
        <w:rPr>
          <w:sz w:val="20"/>
          <w:szCs w:val="20"/>
        </w:rPr>
        <w:t xml:space="preserve">or prior to the </w:t>
      </w:r>
      <w:r w:rsidR="00743E88" w:rsidRPr="00052944">
        <w:rPr>
          <w:sz w:val="20"/>
          <w:szCs w:val="20"/>
        </w:rPr>
        <w:t>Design</w:t>
      </w:r>
      <w:r w:rsidR="00B23BB5" w:rsidRPr="00052944">
        <w:rPr>
          <w:sz w:val="20"/>
          <w:szCs w:val="20"/>
        </w:rPr>
        <w:t xml:space="preserve"> M</w:t>
      </w:r>
      <w:r w:rsidR="00B53AB2" w:rsidRPr="00052944">
        <w:rPr>
          <w:sz w:val="20"/>
          <w:szCs w:val="20"/>
        </w:rPr>
        <w:t>eeting will be deemed approval and acceptance of such manual by Buyer. The ho</w:t>
      </w:r>
      <w:r w:rsidR="00B23BB5" w:rsidRPr="00052944">
        <w:rPr>
          <w:sz w:val="20"/>
          <w:szCs w:val="20"/>
        </w:rPr>
        <w:t xml:space="preserve">me warranty manual will identify the only </w:t>
      </w:r>
      <w:r w:rsidR="00B53AB2" w:rsidRPr="00052944">
        <w:rPr>
          <w:sz w:val="20"/>
          <w:szCs w:val="20"/>
        </w:rPr>
        <w:t xml:space="preserve">warranties </w:t>
      </w:r>
      <w:r w:rsidR="00B23BB5" w:rsidRPr="00052944">
        <w:rPr>
          <w:sz w:val="20"/>
          <w:szCs w:val="20"/>
        </w:rPr>
        <w:t xml:space="preserve">provided by Seller to Buyer with respect to </w:t>
      </w:r>
      <w:r w:rsidR="00B53AB2" w:rsidRPr="00052944">
        <w:rPr>
          <w:sz w:val="20"/>
          <w:szCs w:val="20"/>
        </w:rPr>
        <w:t>the Property</w:t>
      </w:r>
      <w:r w:rsidR="00B23BB5" w:rsidRPr="00052944">
        <w:rPr>
          <w:sz w:val="20"/>
          <w:szCs w:val="20"/>
        </w:rPr>
        <w:t>.</w:t>
      </w:r>
    </w:p>
    <w:p w14:paraId="5CD1BB21" w14:textId="77777777" w:rsidR="006D67FC" w:rsidRPr="00052944" w:rsidRDefault="006D67FC" w:rsidP="006D67FC">
      <w:pPr>
        <w:pStyle w:val="ListParagraph"/>
        <w:ind w:left="360"/>
        <w:jc w:val="both"/>
        <w:rPr>
          <w:b/>
          <w:sz w:val="20"/>
          <w:szCs w:val="20"/>
        </w:rPr>
      </w:pPr>
    </w:p>
    <w:p w14:paraId="7504D19A" w14:textId="0894B73D" w:rsidR="00B53AB2" w:rsidRPr="00052944" w:rsidRDefault="0054007F" w:rsidP="00EF2DCB">
      <w:pPr>
        <w:ind w:left="360"/>
        <w:jc w:val="both"/>
        <w:rPr>
          <w:b/>
          <w:sz w:val="20"/>
          <w:szCs w:val="20"/>
        </w:rPr>
      </w:pPr>
      <w:r w:rsidRPr="00052944">
        <w:rPr>
          <w:b/>
          <w:sz w:val="20"/>
          <w:szCs w:val="20"/>
        </w:rPr>
        <w:lastRenderedPageBreak/>
        <w:t>9.2</w:t>
      </w:r>
      <w:r w:rsidRPr="00052944">
        <w:rPr>
          <w:b/>
          <w:sz w:val="20"/>
          <w:szCs w:val="20"/>
        </w:rPr>
        <w:tab/>
      </w:r>
      <w:r w:rsidR="00B53AB2" w:rsidRPr="00052944">
        <w:rPr>
          <w:b/>
          <w:sz w:val="20"/>
          <w:szCs w:val="20"/>
        </w:rPr>
        <w:t>No Other Warranties.</w:t>
      </w:r>
      <w:r w:rsidR="00B53AB2" w:rsidRPr="00052944">
        <w:rPr>
          <w:sz w:val="20"/>
          <w:szCs w:val="20"/>
        </w:rPr>
        <w:t xml:space="preserve"> Except for warranties expressly set forth in the ho</w:t>
      </w:r>
      <w:r w:rsidR="00E05395" w:rsidRPr="00052944">
        <w:rPr>
          <w:sz w:val="20"/>
          <w:szCs w:val="20"/>
        </w:rPr>
        <w:t xml:space="preserve">me warranty manual described above </w:t>
      </w:r>
      <w:r w:rsidR="00B53AB2" w:rsidRPr="00052944">
        <w:rPr>
          <w:sz w:val="20"/>
          <w:szCs w:val="20"/>
        </w:rPr>
        <w:t>and except to the extent implied under Utah law,</w:t>
      </w:r>
      <w:r w:rsidR="00B53AB2" w:rsidRPr="00052944">
        <w:rPr>
          <w:b/>
          <w:sz w:val="20"/>
          <w:szCs w:val="20"/>
        </w:rPr>
        <w:t xml:space="preserve"> BUYER IS PURCHASING THE H</w:t>
      </w:r>
      <w:r w:rsidR="009019E3" w:rsidRPr="00052944">
        <w:rPr>
          <w:b/>
          <w:sz w:val="20"/>
          <w:szCs w:val="20"/>
        </w:rPr>
        <w:t>OME AND THE LOT AS-IS, WHERE-IS, WITH ALL FAULTS</w:t>
      </w:r>
      <w:r w:rsidR="00FD6693" w:rsidRPr="00052944">
        <w:rPr>
          <w:b/>
          <w:sz w:val="20"/>
          <w:szCs w:val="20"/>
        </w:rPr>
        <w:t xml:space="preserve"> AND, UPON CLOSING, BUYER ACCEPTS THE CONDITION OF THE PROPERTY AS-IS, WHERE-IS, WITH ALL FAULTS. </w:t>
      </w:r>
      <w:r w:rsidR="009019E3" w:rsidRPr="00052944">
        <w:rPr>
          <w:b/>
          <w:sz w:val="20"/>
          <w:szCs w:val="20"/>
        </w:rPr>
        <w:t xml:space="preserve">TO THE FULLEST EXTENT ALLOWED UNDER LAW, </w:t>
      </w:r>
      <w:r w:rsidR="00B53AB2" w:rsidRPr="00052944">
        <w:rPr>
          <w:b/>
          <w:sz w:val="20"/>
          <w:szCs w:val="20"/>
        </w:rPr>
        <w:t>SELLER PROVIDES NO</w:t>
      </w:r>
      <w:r w:rsidR="009019E3" w:rsidRPr="00052944">
        <w:rPr>
          <w:b/>
          <w:sz w:val="20"/>
          <w:szCs w:val="20"/>
        </w:rPr>
        <w:t xml:space="preserve"> WARRANTIES, GUARANTIES, OR REPRESENTATIONS, </w:t>
      </w:r>
      <w:r w:rsidR="00B53AB2" w:rsidRPr="00052944">
        <w:rPr>
          <w:b/>
          <w:sz w:val="20"/>
          <w:szCs w:val="20"/>
        </w:rPr>
        <w:t>EXPRESS OR IMPLIED</w:t>
      </w:r>
      <w:r w:rsidR="009019E3" w:rsidRPr="00052944">
        <w:rPr>
          <w:b/>
          <w:sz w:val="20"/>
          <w:szCs w:val="20"/>
        </w:rPr>
        <w:t>,</w:t>
      </w:r>
      <w:r w:rsidR="00B53AB2" w:rsidRPr="00052944">
        <w:rPr>
          <w:b/>
          <w:sz w:val="20"/>
          <w:szCs w:val="20"/>
        </w:rPr>
        <w:t xml:space="preserve"> OF ANY NATURE TO BUYER, INCLUDING BUT NOT LIMITED TO WARRANTIES OF MERCHANTABILITY OR FITNESS FOR A PARTICULAR PURPOSE.</w:t>
      </w:r>
      <w:r w:rsidR="00E05395" w:rsidRPr="00052944">
        <w:rPr>
          <w:b/>
          <w:sz w:val="20"/>
          <w:szCs w:val="20"/>
        </w:rPr>
        <w:t xml:space="preserve"> </w:t>
      </w:r>
      <w:r w:rsidR="00E05395" w:rsidRPr="00052944">
        <w:rPr>
          <w:sz w:val="20"/>
          <w:szCs w:val="20"/>
        </w:rPr>
        <w:t xml:space="preserve">Notwithstanding any provision of this Agreement to the contrary, Seller disclaims any warranties of any sort not contained in the home warranty manual including, without limitation, warranties regarding soils conditions, environmental conditions, mold, radon, or any other component of the Property. </w:t>
      </w:r>
    </w:p>
    <w:p w14:paraId="54EA015F" w14:textId="77777777" w:rsidR="006D67FC" w:rsidRPr="00052944" w:rsidRDefault="006D67FC" w:rsidP="006D67FC">
      <w:pPr>
        <w:pStyle w:val="ListParagraph"/>
        <w:ind w:left="90"/>
        <w:jc w:val="both"/>
        <w:rPr>
          <w:b/>
          <w:sz w:val="20"/>
          <w:szCs w:val="20"/>
        </w:rPr>
      </w:pPr>
    </w:p>
    <w:p w14:paraId="5ADA9AE0" w14:textId="0EB069C6" w:rsidR="00AB65A7" w:rsidRPr="00052944" w:rsidRDefault="00AB65A7" w:rsidP="00AB65A7">
      <w:pPr>
        <w:pStyle w:val="ListParagraph"/>
        <w:ind w:left="360"/>
        <w:jc w:val="both"/>
        <w:rPr>
          <w:sz w:val="20"/>
          <w:szCs w:val="20"/>
        </w:rPr>
      </w:pPr>
      <w:r w:rsidRPr="00052944">
        <w:rPr>
          <w:b/>
          <w:sz w:val="20"/>
          <w:szCs w:val="20"/>
        </w:rPr>
        <w:t>9.3</w:t>
      </w:r>
      <w:r w:rsidRPr="00052944">
        <w:rPr>
          <w:sz w:val="20"/>
          <w:szCs w:val="20"/>
        </w:rPr>
        <w:tab/>
      </w:r>
      <w:r w:rsidRPr="00052944">
        <w:rPr>
          <w:b/>
          <w:sz w:val="20"/>
          <w:szCs w:val="20"/>
        </w:rPr>
        <w:t>Third Party Warranty</w:t>
      </w:r>
      <w:r w:rsidRPr="00052944">
        <w:rPr>
          <w:sz w:val="20"/>
          <w:szCs w:val="20"/>
        </w:rPr>
        <w:t xml:space="preserve">.  </w:t>
      </w:r>
      <w:r w:rsidR="00387688" w:rsidRPr="00052944">
        <w:rPr>
          <w:sz w:val="20"/>
          <w:szCs w:val="20"/>
        </w:rPr>
        <w:t>Additionally, Buyer</w:t>
      </w:r>
      <w:r w:rsidRPr="00052944">
        <w:rPr>
          <w:sz w:val="20"/>
          <w:szCs w:val="20"/>
        </w:rPr>
        <w:t xml:space="preserve"> may purchase</w:t>
      </w:r>
      <w:r w:rsidR="00387688" w:rsidRPr="00052944">
        <w:rPr>
          <w:sz w:val="20"/>
          <w:szCs w:val="20"/>
        </w:rPr>
        <w:t xml:space="preserve"> a multi-year</w:t>
      </w:r>
      <w:r w:rsidR="006E4925" w:rsidRPr="00052944">
        <w:rPr>
          <w:sz w:val="20"/>
          <w:szCs w:val="20"/>
        </w:rPr>
        <w:t xml:space="preserve"> warranty from _______</w:t>
      </w:r>
      <w:r w:rsidR="00387688" w:rsidRPr="00052944">
        <w:rPr>
          <w:sz w:val="20"/>
          <w:szCs w:val="20"/>
        </w:rPr>
        <w:t xml:space="preserve">__________________.  The cost of the warranty shall be paid </w:t>
      </w:r>
      <w:proofErr w:type="gramStart"/>
      <w:r w:rsidR="00387688" w:rsidRPr="00052944">
        <w:rPr>
          <w:sz w:val="20"/>
          <w:szCs w:val="20"/>
        </w:rPr>
        <w:t xml:space="preserve">by  </w:t>
      </w:r>
      <w:r w:rsidR="007B4E97" w:rsidRPr="00052944">
        <w:rPr>
          <w:rFonts w:ascii="MS Gothic" w:eastAsia="MS Gothic" w:hAnsi="MS Gothic"/>
          <w:sz w:val="20"/>
          <w:szCs w:val="20"/>
        </w:rPr>
        <w:t>☐</w:t>
      </w:r>
      <w:proofErr w:type="gramEnd"/>
      <w:r w:rsidR="007B4E97" w:rsidRPr="00052944">
        <w:rPr>
          <w:sz w:val="20"/>
          <w:szCs w:val="20"/>
        </w:rPr>
        <w:t xml:space="preserve"> Buyer, </w:t>
      </w:r>
      <w:r w:rsidR="007B4E97" w:rsidRPr="00052944">
        <w:rPr>
          <w:rFonts w:ascii="MS Gothic" w:eastAsia="MS Gothic" w:hAnsi="MS Gothic"/>
          <w:sz w:val="20"/>
          <w:szCs w:val="20"/>
        </w:rPr>
        <w:t>☐</w:t>
      </w:r>
      <w:r w:rsidR="007B4E97" w:rsidRPr="00052944">
        <w:rPr>
          <w:sz w:val="20"/>
          <w:szCs w:val="20"/>
        </w:rPr>
        <w:t xml:space="preserve"> Seller, or </w:t>
      </w:r>
      <w:r w:rsidR="007B4E97" w:rsidRPr="00052944">
        <w:rPr>
          <w:rFonts w:ascii="MS Gothic" w:eastAsia="MS Gothic" w:hAnsi="MS Gothic"/>
          <w:sz w:val="20"/>
          <w:szCs w:val="20"/>
        </w:rPr>
        <w:t>☐</w:t>
      </w:r>
      <w:r w:rsidR="007B4E97" w:rsidRPr="00052944">
        <w:rPr>
          <w:sz w:val="20"/>
          <w:szCs w:val="20"/>
        </w:rPr>
        <w:t xml:space="preserve"> One half by </w:t>
      </w:r>
      <w:r w:rsidR="006E4925" w:rsidRPr="00052944">
        <w:rPr>
          <w:sz w:val="20"/>
          <w:szCs w:val="20"/>
        </w:rPr>
        <w:t>each party.</w:t>
      </w:r>
    </w:p>
    <w:p w14:paraId="6C0D71FB" w14:textId="77777777" w:rsidR="00AB65A7" w:rsidRPr="00052944" w:rsidRDefault="00AB65A7" w:rsidP="006D67FC">
      <w:pPr>
        <w:pStyle w:val="ListParagraph"/>
        <w:ind w:left="90"/>
        <w:jc w:val="both"/>
        <w:rPr>
          <w:b/>
          <w:sz w:val="20"/>
          <w:szCs w:val="20"/>
        </w:rPr>
      </w:pPr>
    </w:p>
    <w:p w14:paraId="3043803D" w14:textId="77777777" w:rsidR="00846126" w:rsidRPr="00052944" w:rsidRDefault="00031BDD" w:rsidP="00396CC3">
      <w:pPr>
        <w:pStyle w:val="ListParagraph"/>
        <w:numPr>
          <w:ilvl w:val="0"/>
          <w:numId w:val="1"/>
        </w:numPr>
        <w:ind w:left="0" w:firstLine="90"/>
        <w:jc w:val="both"/>
        <w:rPr>
          <w:b/>
          <w:sz w:val="20"/>
          <w:szCs w:val="20"/>
        </w:rPr>
      </w:pPr>
      <w:r w:rsidRPr="00052944">
        <w:rPr>
          <w:b/>
          <w:sz w:val="20"/>
          <w:szCs w:val="20"/>
        </w:rPr>
        <w:t>TITLE INSURANCE</w:t>
      </w:r>
      <w:r w:rsidR="00846126" w:rsidRPr="00052944">
        <w:rPr>
          <w:b/>
          <w:sz w:val="20"/>
          <w:szCs w:val="20"/>
        </w:rPr>
        <w:t>.</w:t>
      </w:r>
    </w:p>
    <w:p w14:paraId="289B7F20" w14:textId="77777777" w:rsidR="006D67FC" w:rsidRPr="00052944" w:rsidRDefault="006D67FC" w:rsidP="006D67FC">
      <w:pPr>
        <w:pStyle w:val="ListParagraph"/>
        <w:ind w:left="360"/>
        <w:jc w:val="both"/>
        <w:rPr>
          <w:b/>
          <w:sz w:val="20"/>
          <w:szCs w:val="20"/>
        </w:rPr>
      </w:pPr>
    </w:p>
    <w:p w14:paraId="7068B5BB" w14:textId="730D6F63" w:rsidR="00396CC3" w:rsidRPr="00052944" w:rsidRDefault="0088609F" w:rsidP="00541874">
      <w:pPr>
        <w:pStyle w:val="ListParagraph"/>
        <w:numPr>
          <w:ilvl w:val="1"/>
          <w:numId w:val="4"/>
        </w:numPr>
        <w:ind w:left="360" w:firstLine="0"/>
        <w:jc w:val="both"/>
        <w:rPr>
          <w:b/>
          <w:sz w:val="20"/>
          <w:szCs w:val="20"/>
        </w:rPr>
      </w:pPr>
      <w:r w:rsidRPr="00052944">
        <w:rPr>
          <w:b/>
          <w:sz w:val="20"/>
          <w:szCs w:val="20"/>
        </w:rPr>
        <w:t xml:space="preserve">  </w:t>
      </w:r>
      <w:r w:rsidR="00E220A6" w:rsidRPr="00052944">
        <w:rPr>
          <w:b/>
          <w:sz w:val="20"/>
          <w:szCs w:val="20"/>
        </w:rPr>
        <w:t>Selection of Settlement Agent</w:t>
      </w:r>
      <w:r w:rsidR="00396CC3" w:rsidRPr="00052944">
        <w:rPr>
          <w:b/>
          <w:sz w:val="20"/>
          <w:szCs w:val="20"/>
        </w:rPr>
        <w:t xml:space="preserve">. </w:t>
      </w:r>
      <w:r w:rsidR="00756BDD" w:rsidRPr="00052944">
        <w:rPr>
          <w:sz w:val="20"/>
          <w:szCs w:val="20"/>
        </w:rPr>
        <w:t xml:space="preserve">Buyer is not required to obtain </w:t>
      </w:r>
      <w:r w:rsidR="00964755" w:rsidRPr="00052944">
        <w:rPr>
          <w:sz w:val="20"/>
          <w:szCs w:val="20"/>
        </w:rPr>
        <w:t>title</w:t>
      </w:r>
      <w:r w:rsidR="00756BDD" w:rsidRPr="00052944">
        <w:rPr>
          <w:sz w:val="20"/>
          <w:szCs w:val="20"/>
        </w:rPr>
        <w:t xml:space="preserve"> insurance from Escrow Agent but has the right to select </w:t>
      </w:r>
      <w:r w:rsidR="00964755" w:rsidRPr="00052944">
        <w:rPr>
          <w:sz w:val="20"/>
          <w:szCs w:val="20"/>
        </w:rPr>
        <w:t>a different</w:t>
      </w:r>
      <w:r w:rsidR="00756BDD" w:rsidRPr="00052944">
        <w:rPr>
          <w:sz w:val="20"/>
          <w:szCs w:val="20"/>
        </w:rPr>
        <w:t xml:space="preserve"> title </w:t>
      </w:r>
      <w:r w:rsidR="00964755" w:rsidRPr="00052944">
        <w:rPr>
          <w:sz w:val="20"/>
          <w:szCs w:val="20"/>
        </w:rPr>
        <w:t>company</w:t>
      </w:r>
      <w:r w:rsidR="00756BDD" w:rsidRPr="00052944">
        <w:rPr>
          <w:sz w:val="20"/>
          <w:szCs w:val="20"/>
        </w:rPr>
        <w:t xml:space="preserve"> to provide any title insurance </w:t>
      </w:r>
      <w:r w:rsidR="00964755" w:rsidRPr="00052944">
        <w:rPr>
          <w:sz w:val="20"/>
          <w:szCs w:val="20"/>
        </w:rPr>
        <w:t>coverage Buyer wants</w:t>
      </w:r>
      <w:r w:rsidR="00756BDD" w:rsidRPr="00052944">
        <w:rPr>
          <w:sz w:val="20"/>
          <w:szCs w:val="20"/>
        </w:rPr>
        <w:t xml:space="preserve"> </w:t>
      </w:r>
      <w:r w:rsidR="00964755" w:rsidRPr="00052944">
        <w:rPr>
          <w:sz w:val="20"/>
          <w:szCs w:val="20"/>
        </w:rPr>
        <w:t>on the condition</w:t>
      </w:r>
      <w:r w:rsidR="00756BDD" w:rsidRPr="00052944">
        <w:rPr>
          <w:sz w:val="20"/>
          <w:szCs w:val="20"/>
        </w:rPr>
        <w:t xml:space="preserve"> it is </w:t>
      </w:r>
      <w:r w:rsidR="00964755" w:rsidRPr="00052944">
        <w:rPr>
          <w:sz w:val="20"/>
          <w:szCs w:val="20"/>
        </w:rPr>
        <w:t>paid for by Buyer.</w:t>
      </w:r>
      <w:r w:rsidR="00F31F4C" w:rsidRPr="00052944">
        <w:rPr>
          <w:sz w:val="20"/>
          <w:szCs w:val="20"/>
        </w:rPr>
        <w:t xml:space="preserve"> </w:t>
      </w:r>
      <w:r w:rsidR="00E220A6" w:rsidRPr="00052944">
        <w:rPr>
          <w:sz w:val="20"/>
          <w:szCs w:val="20"/>
        </w:rPr>
        <w:t xml:space="preserve"> Nevertheless, Buyer is notified that Seller will use Escrow Agent for all Closing related services on the Seller’s side and all documents required to be delivered by Buyer to Seller must be delivered to Escrow Agent. </w:t>
      </w:r>
      <w:r w:rsidR="00D65FF5" w:rsidRPr="00052944">
        <w:rPr>
          <w:sz w:val="20"/>
          <w:szCs w:val="20"/>
        </w:rPr>
        <w:t xml:space="preserve"> </w:t>
      </w:r>
      <w:r w:rsidR="00756BDD" w:rsidRPr="00052944">
        <w:rPr>
          <w:sz w:val="20"/>
          <w:szCs w:val="20"/>
        </w:rPr>
        <w:t>In accordance with</w:t>
      </w:r>
      <w:r w:rsidR="00D65FF5" w:rsidRPr="00052944">
        <w:rPr>
          <w:sz w:val="20"/>
          <w:szCs w:val="20"/>
        </w:rPr>
        <w:t xml:space="preserve"> section 8.4.4, </w:t>
      </w:r>
      <w:r w:rsidR="00E220A6" w:rsidRPr="00052944">
        <w:rPr>
          <w:sz w:val="20"/>
          <w:szCs w:val="20"/>
        </w:rPr>
        <w:t xml:space="preserve">Buyer may consult any title companies Buyer chooses to determine the cost and availability of any title insurance coverage or endorsements which Buyer desires to obtain in connection with the transaction contemplated by this </w:t>
      </w:r>
      <w:r w:rsidR="000E2E6F" w:rsidRPr="00052944">
        <w:rPr>
          <w:sz w:val="20"/>
          <w:szCs w:val="20"/>
        </w:rPr>
        <w:t>Contract</w:t>
      </w:r>
      <w:r w:rsidR="00E220A6" w:rsidRPr="00052944">
        <w:rPr>
          <w:sz w:val="20"/>
          <w:szCs w:val="20"/>
        </w:rPr>
        <w:t>.</w:t>
      </w:r>
      <w:r w:rsidR="00D65FF5" w:rsidRPr="00052944">
        <w:rPr>
          <w:sz w:val="20"/>
          <w:szCs w:val="20"/>
        </w:rPr>
        <w:t xml:space="preserve">  </w:t>
      </w:r>
    </w:p>
    <w:p w14:paraId="7C10AF3B" w14:textId="77777777" w:rsidR="006D67FC" w:rsidRPr="00052944" w:rsidRDefault="006D67FC" w:rsidP="006D67FC">
      <w:pPr>
        <w:pStyle w:val="ListParagraph"/>
        <w:ind w:left="360"/>
        <w:jc w:val="both"/>
        <w:rPr>
          <w:b/>
          <w:sz w:val="20"/>
          <w:szCs w:val="20"/>
        </w:rPr>
      </w:pPr>
    </w:p>
    <w:p w14:paraId="271F64A5" w14:textId="77777777" w:rsidR="00D359F4" w:rsidRPr="00052944" w:rsidRDefault="0088609F" w:rsidP="00541874">
      <w:pPr>
        <w:pStyle w:val="ListParagraph"/>
        <w:numPr>
          <w:ilvl w:val="1"/>
          <w:numId w:val="4"/>
        </w:numPr>
        <w:ind w:left="360" w:firstLine="0"/>
        <w:jc w:val="both"/>
        <w:rPr>
          <w:b/>
          <w:sz w:val="20"/>
          <w:szCs w:val="20"/>
        </w:rPr>
      </w:pPr>
      <w:r w:rsidRPr="00052944">
        <w:rPr>
          <w:b/>
          <w:sz w:val="20"/>
          <w:szCs w:val="20"/>
        </w:rPr>
        <w:t xml:space="preserve">  </w:t>
      </w:r>
      <w:r w:rsidR="00D359F4" w:rsidRPr="00052944">
        <w:rPr>
          <w:b/>
          <w:sz w:val="20"/>
          <w:szCs w:val="20"/>
        </w:rPr>
        <w:t>Title Commitment.</w:t>
      </w:r>
      <w:r w:rsidR="00E220A6" w:rsidRPr="00052944">
        <w:rPr>
          <w:b/>
          <w:sz w:val="20"/>
          <w:szCs w:val="20"/>
        </w:rPr>
        <w:t xml:space="preserve"> </w:t>
      </w:r>
      <w:r w:rsidR="00E220A6" w:rsidRPr="00052944">
        <w:rPr>
          <w:sz w:val="20"/>
          <w:szCs w:val="20"/>
        </w:rPr>
        <w:t>Buyer may, but is not obligated, to request a commitment for title insurance (“</w:t>
      </w:r>
      <w:r w:rsidR="00E220A6" w:rsidRPr="00052944">
        <w:rPr>
          <w:b/>
          <w:sz w:val="20"/>
          <w:szCs w:val="20"/>
        </w:rPr>
        <w:t>Title Commitment</w:t>
      </w:r>
      <w:r w:rsidR="00E220A6" w:rsidRPr="00052944">
        <w:rPr>
          <w:sz w:val="20"/>
          <w:szCs w:val="20"/>
        </w:rPr>
        <w:t xml:space="preserve">”) from Escrow Agent within fourteen (14) calendar days after the Acceptance Date </w:t>
      </w:r>
      <w:r w:rsidR="006D67FC" w:rsidRPr="00052944">
        <w:rPr>
          <w:sz w:val="20"/>
          <w:szCs w:val="20"/>
        </w:rPr>
        <w:t xml:space="preserve">to determine </w:t>
      </w:r>
      <w:r w:rsidR="00E220A6" w:rsidRPr="00052944">
        <w:rPr>
          <w:sz w:val="20"/>
          <w:szCs w:val="20"/>
        </w:rPr>
        <w:t>the status of title to the Property. If Buyer is not satisfied with the exceptions to title, Buyer's sole remedy is to terminate this Contract within the Due Diligence Period. If Buyer fails to obtain a Title Commitment or fails to cancel as provided herein, Buyer shall be conclusively deemed to have waived any objec</w:t>
      </w:r>
      <w:r w:rsidR="00917742" w:rsidRPr="00052944">
        <w:rPr>
          <w:sz w:val="20"/>
          <w:szCs w:val="20"/>
        </w:rPr>
        <w:t xml:space="preserve">tions to the status of title. </w:t>
      </w:r>
      <w:r w:rsidR="00E220A6" w:rsidRPr="00052944">
        <w:rPr>
          <w:sz w:val="20"/>
          <w:szCs w:val="20"/>
        </w:rPr>
        <w:t xml:space="preserve"> </w:t>
      </w:r>
    </w:p>
    <w:p w14:paraId="7A64CB4E" w14:textId="77777777" w:rsidR="006D67FC" w:rsidRPr="00052944" w:rsidRDefault="006D67FC" w:rsidP="006D67FC">
      <w:pPr>
        <w:pStyle w:val="ListParagraph"/>
        <w:ind w:left="0"/>
        <w:jc w:val="both"/>
        <w:rPr>
          <w:b/>
          <w:sz w:val="20"/>
          <w:szCs w:val="20"/>
        </w:rPr>
      </w:pPr>
    </w:p>
    <w:p w14:paraId="07D8667A" w14:textId="231D9A4A" w:rsidR="00846126" w:rsidRPr="00052944" w:rsidRDefault="00031BDD" w:rsidP="00917742">
      <w:pPr>
        <w:pStyle w:val="ListParagraph"/>
        <w:numPr>
          <w:ilvl w:val="0"/>
          <w:numId w:val="1"/>
        </w:numPr>
        <w:ind w:left="0" w:firstLine="0"/>
        <w:jc w:val="both"/>
        <w:rPr>
          <w:b/>
          <w:sz w:val="20"/>
          <w:szCs w:val="20"/>
        </w:rPr>
      </w:pPr>
      <w:r w:rsidRPr="00052944">
        <w:rPr>
          <w:b/>
          <w:sz w:val="20"/>
          <w:szCs w:val="20"/>
        </w:rPr>
        <w:t>SALE RESTRICTION</w:t>
      </w:r>
      <w:r w:rsidR="00471C07" w:rsidRPr="00052944">
        <w:rPr>
          <w:b/>
          <w:sz w:val="20"/>
          <w:szCs w:val="20"/>
        </w:rPr>
        <w:t xml:space="preserve"> AND EXCEPTIONS</w:t>
      </w:r>
      <w:r w:rsidR="00846126" w:rsidRPr="00052944">
        <w:rPr>
          <w:b/>
          <w:sz w:val="20"/>
          <w:szCs w:val="20"/>
        </w:rPr>
        <w:t>.</w:t>
      </w:r>
      <w:r w:rsidR="00917742" w:rsidRPr="00052944">
        <w:rPr>
          <w:b/>
          <w:sz w:val="20"/>
          <w:szCs w:val="20"/>
        </w:rPr>
        <w:t xml:space="preserve"> </w:t>
      </w:r>
      <w:r w:rsidR="00917742" w:rsidRPr="00052944">
        <w:rPr>
          <w:sz w:val="20"/>
          <w:szCs w:val="20"/>
        </w:rPr>
        <w:t>Buyer hereby covenants and agrees that for a period ending</w:t>
      </w:r>
      <w:r w:rsidR="00313280" w:rsidRPr="00052944">
        <w:rPr>
          <w:sz w:val="20"/>
          <w:szCs w:val="20"/>
        </w:rPr>
        <w:t xml:space="preserve"> twenty-four (24</w:t>
      </w:r>
      <w:r w:rsidR="00917742" w:rsidRPr="00052944">
        <w:rPr>
          <w:sz w:val="20"/>
          <w:szCs w:val="20"/>
        </w:rPr>
        <w:t>) months from the Closing Date, Buyer may not sell the Property or otherwise transfer title to the Property to any third party (“</w:t>
      </w:r>
      <w:r w:rsidR="00917742" w:rsidRPr="00052944">
        <w:rPr>
          <w:b/>
          <w:sz w:val="20"/>
          <w:szCs w:val="20"/>
        </w:rPr>
        <w:t>Sale Restriction</w:t>
      </w:r>
      <w:r w:rsidR="00917742" w:rsidRPr="00052944">
        <w:rPr>
          <w:sz w:val="20"/>
          <w:szCs w:val="20"/>
        </w:rPr>
        <w:t>”), provided that the Sale Restriction will not apply if one or more of the following occurs: (a) Buyer's employment requires a relocation of more than 50 miles from Buyer’s current employment, (b) Buyer loses employment for more than thirty (30) consecutive days, (c) Buyer is party to a divorce decree, (d) Buyer and/or Buyer's spouse dies, or (e) Seller consents in writing to such sale of the Property. At Seller’s option, the Sale Restriction may be included as a deed restriction.  The Sale Restriction shall automatically terminate in the event that Buyer's Lender obtains title to the Property through foreclosure or a deed in lieu of foreclosure.</w:t>
      </w:r>
      <w:r w:rsidR="00846126" w:rsidRPr="00052944">
        <w:rPr>
          <w:b/>
          <w:sz w:val="20"/>
          <w:szCs w:val="20"/>
        </w:rPr>
        <w:t xml:space="preserve"> </w:t>
      </w:r>
      <w:r w:rsidR="00E87D84" w:rsidRPr="00052944">
        <w:rPr>
          <w:b/>
          <w:sz w:val="20"/>
          <w:szCs w:val="20"/>
        </w:rPr>
        <w:t xml:space="preserve">    </w:t>
      </w:r>
    </w:p>
    <w:p w14:paraId="13E0029B" w14:textId="77777777" w:rsidR="006D67FC" w:rsidRPr="00052944" w:rsidRDefault="006D67FC" w:rsidP="006D67FC">
      <w:pPr>
        <w:pStyle w:val="ListParagraph"/>
        <w:ind w:left="0"/>
        <w:jc w:val="both"/>
        <w:rPr>
          <w:b/>
          <w:sz w:val="20"/>
          <w:szCs w:val="20"/>
        </w:rPr>
      </w:pPr>
    </w:p>
    <w:p w14:paraId="13D0B533" w14:textId="41B4D4B6" w:rsidR="0088609F" w:rsidRPr="00052944" w:rsidRDefault="00AA23BA" w:rsidP="0004669E">
      <w:pPr>
        <w:pStyle w:val="ListParagraph"/>
        <w:numPr>
          <w:ilvl w:val="0"/>
          <w:numId w:val="1"/>
        </w:numPr>
        <w:ind w:left="0" w:firstLine="0"/>
        <w:jc w:val="both"/>
        <w:rPr>
          <w:b/>
          <w:sz w:val="20"/>
          <w:szCs w:val="20"/>
          <w:u w:val="double"/>
          <w:rPrChange w:id="47" w:author="David Killpack" w:date="2018-12-20T09:43:00Z">
            <w:rPr>
              <w:b/>
              <w:sz w:val="20"/>
              <w:szCs w:val="20"/>
              <w:highlight w:val="yellow"/>
              <w:u w:val="double"/>
            </w:rPr>
          </w:rPrChange>
        </w:rPr>
      </w:pPr>
      <w:r w:rsidRPr="00052944">
        <w:rPr>
          <w:b/>
          <w:sz w:val="20"/>
          <w:szCs w:val="20"/>
        </w:rPr>
        <w:t>SELLER’S DISCLOSURES</w:t>
      </w:r>
      <w:r w:rsidR="006E0791" w:rsidRPr="00052944">
        <w:rPr>
          <w:b/>
          <w:sz w:val="20"/>
          <w:szCs w:val="20"/>
        </w:rPr>
        <w:t>.</w:t>
      </w:r>
      <w:r w:rsidRPr="00052944">
        <w:rPr>
          <w:b/>
          <w:sz w:val="20"/>
          <w:szCs w:val="20"/>
        </w:rPr>
        <w:t xml:space="preserve"> </w:t>
      </w:r>
      <w:r w:rsidR="0088609F" w:rsidRPr="00052944">
        <w:rPr>
          <w:sz w:val="20"/>
          <w:szCs w:val="20"/>
        </w:rPr>
        <w:t xml:space="preserve">Buyer shall review and sign the Seller’s Disclosures provided by Seller </w:t>
      </w:r>
      <w:r w:rsidR="00A3026E" w:rsidRPr="00052944">
        <w:rPr>
          <w:sz w:val="20"/>
          <w:szCs w:val="20"/>
        </w:rPr>
        <w:t xml:space="preserve">within </w:t>
      </w:r>
      <w:r w:rsidR="003C6DA0" w:rsidRPr="00052944">
        <w:rPr>
          <w:sz w:val="20"/>
          <w:szCs w:val="20"/>
        </w:rPr>
        <w:t>3 day</w:t>
      </w:r>
      <w:r w:rsidR="00A3026E" w:rsidRPr="00052944">
        <w:rPr>
          <w:sz w:val="20"/>
          <w:szCs w:val="20"/>
        </w:rPr>
        <w:t>s</w:t>
      </w:r>
      <w:r w:rsidR="003C6DA0" w:rsidRPr="00052944">
        <w:rPr>
          <w:sz w:val="20"/>
          <w:szCs w:val="20"/>
        </w:rPr>
        <w:t xml:space="preserve"> from</w:t>
      </w:r>
      <w:r w:rsidR="00A3026E" w:rsidRPr="00052944">
        <w:rPr>
          <w:sz w:val="20"/>
          <w:szCs w:val="20"/>
        </w:rPr>
        <w:t xml:space="preserve"> the date</w:t>
      </w:r>
      <w:r w:rsidR="006F1682" w:rsidRPr="00052944">
        <w:rPr>
          <w:sz w:val="20"/>
          <w:szCs w:val="20"/>
        </w:rPr>
        <w:t xml:space="preserve"> of notice of</w:t>
      </w:r>
      <w:r w:rsidR="0001691F" w:rsidRPr="00052944">
        <w:rPr>
          <w:sz w:val="20"/>
          <w:szCs w:val="20"/>
        </w:rPr>
        <w:t xml:space="preserve"> Seller’s</w:t>
      </w:r>
      <w:r w:rsidR="003C6DA0" w:rsidRPr="00052944">
        <w:rPr>
          <w:sz w:val="20"/>
          <w:szCs w:val="20"/>
        </w:rPr>
        <w:t xml:space="preserve"> Acceptance.</w:t>
      </w:r>
      <w:r w:rsidR="0088609F" w:rsidRPr="00052944">
        <w:rPr>
          <w:sz w:val="20"/>
          <w:szCs w:val="20"/>
        </w:rPr>
        <w:t xml:space="preserve">  The Seller’s Disclosures are incorporated herein by this reference, and made a part of this Contract. </w:t>
      </w:r>
      <w:r w:rsidR="006F1682" w:rsidRPr="00052944">
        <w:rPr>
          <w:sz w:val="20"/>
          <w:szCs w:val="20"/>
        </w:rPr>
        <w:t>In addition to transmission of the Seller’s Disclosures at the</w:t>
      </w:r>
      <w:r w:rsidR="00637411" w:rsidRPr="00052944">
        <w:rPr>
          <w:sz w:val="20"/>
          <w:szCs w:val="20"/>
        </w:rPr>
        <w:t xml:space="preserve"> time this Contract is signed, a copy is</w:t>
      </w:r>
      <w:r w:rsidR="006F1682" w:rsidRPr="00052944">
        <w:rPr>
          <w:sz w:val="20"/>
          <w:szCs w:val="20"/>
        </w:rPr>
        <w:t xml:space="preserve"> available at </w:t>
      </w:r>
      <w:r w:rsidR="00FF7591" w:rsidRPr="00052944">
        <w:rPr>
          <w:rStyle w:val="Hyperlink"/>
          <w:sz w:val="20"/>
          <w:szCs w:val="20"/>
          <w:u w:val="none"/>
        </w:rPr>
        <w:fldChar w:fldCharType="begin"/>
      </w:r>
      <w:r w:rsidR="00FF7591" w:rsidRPr="00052944">
        <w:rPr>
          <w:rStyle w:val="Hyperlink"/>
          <w:sz w:val="20"/>
          <w:szCs w:val="20"/>
          <w:u w:val="none"/>
        </w:rPr>
        <w:instrText xml:space="preserve"> HYPERLINK "http://www.__________________.com" </w:instrText>
      </w:r>
      <w:r w:rsidR="00FF7591" w:rsidRPr="00052944">
        <w:rPr>
          <w:rStyle w:val="Hyperlink"/>
          <w:sz w:val="20"/>
          <w:szCs w:val="20"/>
          <w:u w:val="none"/>
          <w:rPrChange w:id="48" w:author="David Killpack" w:date="2018-12-20T09:43:00Z">
            <w:rPr>
              <w:rStyle w:val="Hyperlink"/>
              <w:sz w:val="20"/>
              <w:szCs w:val="20"/>
              <w:u w:val="none"/>
            </w:rPr>
          </w:rPrChange>
        </w:rPr>
        <w:fldChar w:fldCharType="separate"/>
      </w:r>
      <w:r w:rsidR="00FC09A5" w:rsidRPr="00052944">
        <w:rPr>
          <w:rStyle w:val="Hyperlink"/>
          <w:sz w:val="20"/>
          <w:szCs w:val="20"/>
          <w:u w:val="none"/>
        </w:rPr>
        <w:t>www.__________________.com</w:t>
      </w:r>
      <w:r w:rsidR="00FF7591" w:rsidRPr="00052944">
        <w:rPr>
          <w:rStyle w:val="Hyperlink"/>
          <w:sz w:val="20"/>
          <w:szCs w:val="20"/>
          <w:u w:val="none"/>
        </w:rPr>
        <w:fldChar w:fldCharType="end"/>
      </w:r>
      <w:r w:rsidR="006F1682" w:rsidRPr="00052944">
        <w:rPr>
          <w:sz w:val="20"/>
          <w:szCs w:val="20"/>
        </w:rPr>
        <w:t>.</w:t>
      </w:r>
      <w:r w:rsidR="00FC09A5" w:rsidRPr="00052944">
        <w:rPr>
          <w:sz w:val="20"/>
          <w:szCs w:val="20"/>
        </w:rPr>
        <w:t xml:space="preserve">  If a copy of the Seller’s Disclosures signed by Buyer is no</w:t>
      </w:r>
      <w:r w:rsidR="00637411" w:rsidRPr="00052944">
        <w:rPr>
          <w:sz w:val="20"/>
          <w:szCs w:val="20"/>
        </w:rPr>
        <w:t xml:space="preserve">t delivered to Seller </w:t>
      </w:r>
      <w:r w:rsidR="00217D9F" w:rsidRPr="00052944">
        <w:rPr>
          <w:sz w:val="20"/>
          <w:szCs w:val="20"/>
        </w:rPr>
        <w:t xml:space="preserve">within 3 days from the date of notice of Acceptance to Buyer, then </w:t>
      </w:r>
      <w:r w:rsidR="00637411" w:rsidRPr="00052944">
        <w:rPr>
          <w:sz w:val="20"/>
          <w:szCs w:val="20"/>
        </w:rPr>
        <w:t xml:space="preserve">Seller shall have the right to terminate </w:t>
      </w:r>
      <w:r w:rsidR="00217D9F" w:rsidRPr="00052944">
        <w:rPr>
          <w:sz w:val="20"/>
          <w:szCs w:val="20"/>
        </w:rPr>
        <w:t>th</w:t>
      </w:r>
      <w:r w:rsidR="00637411" w:rsidRPr="00052944">
        <w:rPr>
          <w:sz w:val="20"/>
          <w:szCs w:val="20"/>
        </w:rPr>
        <w:t xml:space="preserve">is Contract </w:t>
      </w:r>
      <w:r w:rsidR="00217D9F" w:rsidRPr="00052944">
        <w:rPr>
          <w:sz w:val="20"/>
          <w:szCs w:val="20"/>
        </w:rPr>
        <w:t>and Buyer’s Earnest Money shall be released to Buyer.</w:t>
      </w:r>
    </w:p>
    <w:p w14:paraId="48C4248B" w14:textId="77777777" w:rsidR="006D67FC" w:rsidRPr="00052944" w:rsidRDefault="006D67FC" w:rsidP="006D67FC">
      <w:pPr>
        <w:pStyle w:val="ListParagraph"/>
        <w:ind w:left="0"/>
        <w:jc w:val="both"/>
        <w:rPr>
          <w:sz w:val="20"/>
          <w:szCs w:val="20"/>
        </w:rPr>
      </w:pPr>
    </w:p>
    <w:p w14:paraId="27BAB91F" w14:textId="77777777" w:rsidR="00340DDC" w:rsidRPr="00052944" w:rsidRDefault="00340DDC" w:rsidP="00340DDC">
      <w:pPr>
        <w:pStyle w:val="ListParagraph"/>
        <w:numPr>
          <w:ilvl w:val="0"/>
          <w:numId w:val="1"/>
        </w:numPr>
        <w:ind w:left="0" w:firstLine="0"/>
        <w:jc w:val="both"/>
        <w:rPr>
          <w:sz w:val="20"/>
          <w:szCs w:val="20"/>
        </w:rPr>
      </w:pPr>
      <w:r w:rsidRPr="00052944">
        <w:rPr>
          <w:b/>
          <w:sz w:val="20"/>
          <w:szCs w:val="20"/>
        </w:rPr>
        <w:t>TERMINATION</w:t>
      </w:r>
      <w:r w:rsidR="006E0791" w:rsidRPr="00052944">
        <w:rPr>
          <w:b/>
          <w:sz w:val="20"/>
          <w:szCs w:val="20"/>
        </w:rPr>
        <w:t>.</w:t>
      </w:r>
      <w:r w:rsidR="00D359F4" w:rsidRPr="00052944">
        <w:rPr>
          <w:sz w:val="20"/>
          <w:szCs w:val="20"/>
        </w:rPr>
        <w:t xml:space="preserve"> In</w:t>
      </w:r>
      <w:r w:rsidR="005E201A" w:rsidRPr="00052944">
        <w:rPr>
          <w:sz w:val="20"/>
          <w:szCs w:val="20"/>
        </w:rPr>
        <w:t xml:space="preserve"> addition</w:t>
      </w:r>
      <w:r w:rsidR="00D359F4" w:rsidRPr="00052944">
        <w:rPr>
          <w:sz w:val="20"/>
          <w:szCs w:val="20"/>
        </w:rPr>
        <w:t xml:space="preserve"> to </w:t>
      </w:r>
      <w:r w:rsidRPr="00052944">
        <w:rPr>
          <w:sz w:val="20"/>
          <w:szCs w:val="20"/>
        </w:rPr>
        <w:t xml:space="preserve">those rights of termination elsewhere provided for in this Contract, </w:t>
      </w:r>
      <w:r w:rsidR="00D359F4" w:rsidRPr="00052944">
        <w:rPr>
          <w:sz w:val="20"/>
          <w:szCs w:val="20"/>
        </w:rPr>
        <w:t>Buyer and Sell</w:t>
      </w:r>
      <w:r w:rsidRPr="00052944">
        <w:rPr>
          <w:sz w:val="20"/>
          <w:szCs w:val="20"/>
        </w:rPr>
        <w:t>er</w:t>
      </w:r>
      <w:r w:rsidR="00D359F4" w:rsidRPr="00052944">
        <w:rPr>
          <w:sz w:val="20"/>
          <w:szCs w:val="20"/>
        </w:rPr>
        <w:t xml:space="preserve"> shall have the right to terminate this </w:t>
      </w:r>
      <w:r w:rsidR="00292FB6" w:rsidRPr="00052944">
        <w:rPr>
          <w:sz w:val="20"/>
          <w:szCs w:val="20"/>
        </w:rPr>
        <w:t>Contract</w:t>
      </w:r>
      <w:r w:rsidR="00D359F4" w:rsidRPr="00052944">
        <w:rPr>
          <w:sz w:val="20"/>
          <w:szCs w:val="20"/>
        </w:rPr>
        <w:t xml:space="preserve"> </w:t>
      </w:r>
      <w:r w:rsidRPr="00052944">
        <w:rPr>
          <w:sz w:val="20"/>
          <w:szCs w:val="20"/>
        </w:rPr>
        <w:t>as provided</w:t>
      </w:r>
      <w:r w:rsidR="00D359F4" w:rsidRPr="00052944">
        <w:rPr>
          <w:sz w:val="20"/>
          <w:szCs w:val="20"/>
        </w:rPr>
        <w:t xml:space="preserve"> in this </w:t>
      </w:r>
      <w:r w:rsidR="00D359F4" w:rsidRPr="00052944">
        <w:rPr>
          <w:b/>
          <w:sz w:val="20"/>
          <w:szCs w:val="20"/>
        </w:rPr>
        <w:t>Section</w:t>
      </w:r>
      <w:r w:rsidR="006D67FC" w:rsidRPr="00052944">
        <w:rPr>
          <w:b/>
          <w:sz w:val="20"/>
          <w:szCs w:val="20"/>
        </w:rPr>
        <w:t xml:space="preserve"> 13</w:t>
      </w:r>
      <w:r w:rsidR="00D359F4" w:rsidRPr="00052944">
        <w:rPr>
          <w:sz w:val="20"/>
          <w:szCs w:val="20"/>
        </w:rPr>
        <w:t>.</w:t>
      </w:r>
      <w:r w:rsidR="005E201A" w:rsidRPr="00052944">
        <w:rPr>
          <w:sz w:val="20"/>
          <w:szCs w:val="20"/>
        </w:rPr>
        <w:t xml:space="preserve"> </w:t>
      </w:r>
    </w:p>
    <w:p w14:paraId="415C9ED2" w14:textId="77777777" w:rsidR="006D67FC" w:rsidRPr="00052944" w:rsidRDefault="006D67FC" w:rsidP="006D67FC">
      <w:pPr>
        <w:pStyle w:val="ListParagraph"/>
        <w:ind w:left="360"/>
        <w:jc w:val="both"/>
        <w:rPr>
          <w:sz w:val="20"/>
          <w:szCs w:val="20"/>
        </w:rPr>
      </w:pPr>
    </w:p>
    <w:p w14:paraId="1945BFD9" w14:textId="77777777" w:rsidR="00465F67" w:rsidRPr="00052944" w:rsidRDefault="0088609F" w:rsidP="00541874">
      <w:pPr>
        <w:pStyle w:val="ListParagraph"/>
        <w:numPr>
          <w:ilvl w:val="1"/>
          <w:numId w:val="8"/>
        </w:numPr>
        <w:ind w:left="360" w:firstLine="0"/>
        <w:jc w:val="both"/>
        <w:rPr>
          <w:sz w:val="20"/>
          <w:szCs w:val="20"/>
        </w:rPr>
      </w:pPr>
      <w:r w:rsidRPr="00052944">
        <w:rPr>
          <w:b/>
          <w:sz w:val="20"/>
          <w:szCs w:val="20"/>
        </w:rPr>
        <w:t xml:space="preserve">  </w:t>
      </w:r>
      <w:r w:rsidR="00340DDC" w:rsidRPr="00052944">
        <w:rPr>
          <w:b/>
          <w:sz w:val="20"/>
          <w:szCs w:val="20"/>
        </w:rPr>
        <w:t>Buyer’</w:t>
      </w:r>
      <w:r w:rsidR="006E0791" w:rsidRPr="00052944">
        <w:rPr>
          <w:b/>
          <w:sz w:val="20"/>
          <w:szCs w:val="20"/>
        </w:rPr>
        <w:t>s Right to Terminate.</w:t>
      </w:r>
      <w:r w:rsidR="00623335" w:rsidRPr="00052944">
        <w:rPr>
          <w:sz w:val="20"/>
          <w:szCs w:val="20"/>
        </w:rPr>
        <w:t xml:space="preserve"> </w:t>
      </w:r>
      <w:r w:rsidR="005E201A" w:rsidRPr="00052944">
        <w:rPr>
          <w:sz w:val="20"/>
          <w:szCs w:val="20"/>
        </w:rPr>
        <w:t xml:space="preserve"> </w:t>
      </w:r>
    </w:p>
    <w:p w14:paraId="23DDAE57" w14:textId="77777777" w:rsidR="006D67FC" w:rsidRPr="00052944" w:rsidRDefault="006D67FC" w:rsidP="006D67FC">
      <w:pPr>
        <w:pStyle w:val="ListParagraph"/>
        <w:jc w:val="both"/>
        <w:rPr>
          <w:sz w:val="20"/>
          <w:szCs w:val="20"/>
        </w:rPr>
      </w:pPr>
    </w:p>
    <w:p w14:paraId="6F4AE121" w14:textId="5BCB9213" w:rsidR="00A23ECE" w:rsidRPr="00052944" w:rsidRDefault="009316F8" w:rsidP="00541874">
      <w:pPr>
        <w:pStyle w:val="ListParagraph"/>
        <w:numPr>
          <w:ilvl w:val="2"/>
          <w:numId w:val="8"/>
        </w:numPr>
        <w:ind w:left="720" w:firstLine="0"/>
        <w:jc w:val="both"/>
        <w:rPr>
          <w:sz w:val="20"/>
          <w:szCs w:val="20"/>
        </w:rPr>
      </w:pPr>
      <w:r w:rsidRPr="00052944">
        <w:rPr>
          <w:sz w:val="20"/>
          <w:szCs w:val="20"/>
        </w:rPr>
        <w:lastRenderedPageBreak/>
        <w:t xml:space="preserve">In addition to Buyer’s right to terminate prior to the expiration of </w:t>
      </w:r>
      <w:r w:rsidR="00340DDC" w:rsidRPr="00052944">
        <w:rPr>
          <w:sz w:val="20"/>
          <w:szCs w:val="20"/>
        </w:rPr>
        <w:t>the Due Diligence Period</w:t>
      </w:r>
      <w:r w:rsidR="001D72BA" w:rsidRPr="00052944">
        <w:rPr>
          <w:sz w:val="20"/>
          <w:szCs w:val="20"/>
        </w:rPr>
        <w:t xml:space="preserve"> (subject to release of Earnest Money as explained in this Contract)</w:t>
      </w:r>
      <w:r w:rsidR="00340DDC" w:rsidRPr="00052944">
        <w:rPr>
          <w:sz w:val="20"/>
          <w:szCs w:val="20"/>
        </w:rPr>
        <w:t>, Buyer shall have the right to terminate in the event of an Uncured Seller Default. As used in this Contract, the term “</w:t>
      </w:r>
      <w:r w:rsidR="00340DDC" w:rsidRPr="00052944">
        <w:rPr>
          <w:b/>
          <w:sz w:val="20"/>
          <w:szCs w:val="20"/>
        </w:rPr>
        <w:t>Uncured Seller Default</w:t>
      </w:r>
      <w:r w:rsidR="00340DDC" w:rsidRPr="00052944">
        <w:rPr>
          <w:sz w:val="20"/>
          <w:szCs w:val="20"/>
        </w:rPr>
        <w:t xml:space="preserve">” means that Seller has materially defaulted in the performance of its obligations under this Contract (provided that Buyer is not in default of any of its obligations under this Contract), and Seller fails to cure such default within sixty (60) days of written notice to Seller by Buyer (provided that Seller will not be in default under this Contract if Seller commences a cure within such sixty (60) day period and diligently pursues such cure to completion). If Buyer terminates because of an Uncured Seller Default then Escrow Agent is authorized to immediately release the Earnest Money Deposit and the Construction Deposit will be returned to Buyer. </w:t>
      </w:r>
    </w:p>
    <w:p w14:paraId="64EF0A84" w14:textId="77777777" w:rsidR="00812DAB" w:rsidRPr="00052944" w:rsidRDefault="00812DAB" w:rsidP="00812DAB">
      <w:pPr>
        <w:pStyle w:val="ListParagraph"/>
        <w:jc w:val="both"/>
        <w:rPr>
          <w:sz w:val="20"/>
          <w:szCs w:val="20"/>
        </w:rPr>
      </w:pPr>
    </w:p>
    <w:p w14:paraId="26AB8FA6" w14:textId="77777777" w:rsidR="00465F67" w:rsidRPr="00052944" w:rsidRDefault="00465F67" w:rsidP="00541874">
      <w:pPr>
        <w:pStyle w:val="ListParagraph"/>
        <w:numPr>
          <w:ilvl w:val="2"/>
          <w:numId w:val="8"/>
        </w:numPr>
        <w:ind w:left="720" w:firstLine="0"/>
        <w:jc w:val="both"/>
        <w:rPr>
          <w:sz w:val="20"/>
          <w:szCs w:val="20"/>
        </w:rPr>
      </w:pPr>
      <w:r w:rsidRPr="00052944">
        <w:rPr>
          <w:sz w:val="20"/>
          <w:szCs w:val="20"/>
        </w:rPr>
        <w:t xml:space="preserve">If Substantial Completion has not occurred within the estimated time period set forth in </w:t>
      </w:r>
      <w:r w:rsidRPr="00052944">
        <w:rPr>
          <w:b/>
          <w:sz w:val="20"/>
          <w:szCs w:val="20"/>
        </w:rPr>
        <w:t xml:space="preserve">Section </w:t>
      </w:r>
      <w:r w:rsidR="006D67FC" w:rsidRPr="00052944">
        <w:rPr>
          <w:b/>
          <w:sz w:val="20"/>
          <w:szCs w:val="20"/>
        </w:rPr>
        <w:t>7.1</w:t>
      </w:r>
      <w:r w:rsidRPr="00052944">
        <w:rPr>
          <w:sz w:val="20"/>
          <w:szCs w:val="20"/>
        </w:rPr>
        <w:t xml:space="preserve"> (such time period is subject to automatic extension for any applicable Events of Force Majeure and for all delays caused by Buyer or Buyer’s lender), then after such date Buyer may provide a notice of intent to terminate termination to Seller. If Substantial Completion does not thereafter occur within sixty (60) days after receipt by Seller of such Buyer’s notice, then this Contract shall </w:t>
      </w:r>
      <w:proofErr w:type="gramStart"/>
      <w:r w:rsidRPr="00052944">
        <w:rPr>
          <w:sz w:val="20"/>
          <w:szCs w:val="20"/>
        </w:rPr>
        <w:t>terminate</w:t>
      </w:r>
      <w:proofErr w:type="gramEnd"/>
      <w:r w:rsidRPr="00052944">
        <w:rPr>
          <w:sz w:val="20"/>
          <w:szCs w:val="20"/>
        </w:rPr>
        <w:t xml:space="preserve"> and the Earnest Money Deposit and the Construction Deposit shall be returned to Buyer.</w:t>
      </w:r>
    </w:p>
    <w:p w14:paraId="1EB29312" w14:textId="77777777" w:rsidR="00A23ECE" w:rsidRPr="00052944" w:rsidRDefault="00A23ECE" w:rsidP="00A23ECE">
      <w:pPr>
        <w:pStyle w:val="ListParagraph"/>
        <w:jc w:val="both"/>
        <w:rPr>
          <w:sz w:val="20"/>
          <w:szCs w:val="20"/>
        </w:rPr>
      </w:pPr>
    </w:p>
    <w:p w14:paraId="43C0E31E" w14:textId="77777777" w:rsidR="00465F67" w:rsidRPr="00052944" w:rsidRDefault="00465F67" w:rsidP="00541874">
      <w:pPr>
        <w:pStyle w:val="ListParagraph"/>
        <w:numPr>
          <w:ilvl w:val="2"/>
          <w:numId w:val="8"/>
        </w:numPr>
        <w:ind w:left="720" w:firstLine="0"/>
        <w:jc w:val="both"/>
        <w:rPr>
          <w:sz w:val="20"/>
          <w:szCs w:val="20"/>
        </w:rPr>
      </w:pPr>
      <w:r w:rsidRPr="00052944">
        <w:rPr>
          <w:sz w:val="20"/>
          <w:szCs w:val="20"/>
        </w:rPr>
        <w:t xml:space="preserve">Upon any termination by Buyer, neither Buyer nor Seller will have any further obligations under this Contract and Seller may sell the Property to a third-party. Buyer will not be entitled to any additional damages or remedies or claims beyond the return of the Earnest Money Deposit and the Construction Deposit, such return constituting Buyer’s sole remedy. In no event shall Seller be liable for any consequential, speculative, or punitive damages as a result of a default by Seller under this Contract. </w:t>
      </w:r>
    </w:p>
    <w:p w14:paraId="5CA81F6D" w14:textId="77777777" w:rsidR="00F31F4C" w:rsidRPr="00052944" w:rsidRDefault="00F31F4C" w:rsidP="00F31F4C">
      <w:pPr>
        <w:pStyle w:val="ListParagraph"/>
        <w:jc w:val="both"/>
        <w:rPr>
          <w:sz w:val="20"/>
          <w:szCs w:val="20"/>
        </w:rPr>
      </w:pPr>
    </w:p>
    <w:p w14:paraId="7CB17EC2" w14:textId="77777777" w:rsidR="00465F67" w:rsidRPr="00052944" w:rsidRDefault="0088609F" w:rsidP="00541874">
      <w:pPr>
        <w:pStyle w:val="ListParagraph"/>
        <w:numPr>
          <w:ilvl w:val="1"/>
          <w:numId w:val="8"/>
        </w:numPr>
        <w:ind w:left="360" w:firstLine="0"/>
        <w:jc w:val="both"/>
        <w:rPr>
          <w:sz w:val="20"/>
          <w:szCs w:val="20"/>
        </w:rPr>
      </w:pPr>
      <w:r w:rsidRPr="00052944">
        <w:rPr>
          <w:b/>
          <w:sz w:val="20"/>
          <w:szCs w:val="20"/>
        </w:rPr>
        <w:t xml:space="preserve">   </w:t>
      </w:r>
      <w:r w:rsidR="007B5390" w:rsidRPr="00052944">
        <w:rPr>
          <w:b/>
          <w:sz w:val="20"/>
          <w:szCs w:val="20"/>
        </w:rPr>
        <w:t xml:space="preserve">Buyer’s Remedies. </w:t>
      </w:r>
      <w:r w:rsidR="007B5390" w:rsidRPr="00052944">
        <w:rPr>
          <w:sz w:val="20"/>
          <w:szCs w:val="20"/>
        </w:rPr>
        <w:t xml:space="preserve">Buyer’s sole remedy for any </w:t>
      </w:r>
      <w:r w:rsidR="00465F67" w:rsidRPr="00052944">
        <w:rPr>
          <w:sz w:val="20"/>
          <w:szCs w:val="20"/>
        </w:rPr>
        <w:t>Uncured Seller D</w:t>
      </w:r>
      <w:r w:rsidR="007B5390" w:rsidRPr="00052944">
        <w:rPr>
          <w:sz w:val="20"/>
          <w:szCs w:val="20"/>
        </w:rPr>
        <w:t>efault</w:t>
      </w:r>
      <w:r w:rsidR="00465F67" w:rsidRPr="00052944">
        <w:rPr>
          <w:sz w:val="20"/>
          <w:szCs w:val="20"/>
        </w:rPr>
        <w:t>, or any other failure by Seller to perform</w:t>
      </w:r>
      <w:r w:rsidR="007B5390" w:rsidRPr="00052944">
        <w:rPr>
          <w:sz w:val="20"/>
          <w:szCs w:val="20"/>
        </w:rPr>
        <w:t xml:space="preserve"> under this </w:t>
      </w:r>
      <w:r w:rsidR="000E2E6F" w:rsidRPr="00052944">
        <w:rPr>
          <w:sz w:val="20"/>
          <w:szCs w:val="20"/>
        </w:rPr>
        <w:t>Contract</w:t>
      </w:r>
      <w:r w:rsidR="007B5390" w:rsidRPr="00052944">
        <w:rPr>
          <w:sz w:val="20"/>
          <w:szCs w:val="20"/>
        </w:rPr>
        <w:t xml:space="preserve"> shall</w:t>
      </w:r>
      <w:r w:rsidR="00465F67" w:rsidRPr="00052944">
        <w:rPr>
          <w:sz w:val="20"/>
          <w:szCs w:val="20"/>
        </w:rPr>
        <w:t>,</w:t>
      </w:r>
      <w:r w:rsidR="007B5390" w:rsidRPr="00052944">
        <w:rPr>
          <w:sz w:val="20"/>
          <w:szCs w:val="20"/>
        </w:rPr>
        <w:t xml:space="preserve"> be the forgoing right to termin</w:t>
      </w:r>
      <w:r w:rsidR="000E2E6F" w:rsidRPr="00052944">
        <w:rPr>
          <w:sz w:val="20"/>
          <w:szCs w:val="20"/>
        </w:rPr>
        <w:t xml:space="preserve">ate this Contract </w:t>
      </w:r>
      <w:r w:rsidR="007B5390" w:rsidRPr="00052944">
        <w:rPr>
          <w:sz w:val="20"/>
          <w:szCs w:val="20"/>
        </w:rPr>
        <w:t>together with the right to the return of the Earnest Money Deposit and, if applicable, the Construction Deposit. In no event shall a</w:t>
      </w:r>
      <w:r w:rsidR="00465F67" w:rsidRPr="00052944">
        <w:rPr>
          <w:sz w:val="20"/>
          <w:szCs w:val="20"/>
        </w:rPr>
        <w:t>ny</w:t>
      </w:r>
      <w:r w:rsidR="007B5390" w:rsidRPr="00052944">
        <w:rPr>
          <w:sz w:val="20"/>
          <w:szCs w:val="20"/>
        </w:rPr>
        <w:t xml:space="preserve"> default by Seller give rise to a claim for compensatory damages, direct damages, special damages, consequential damages, punitive damages, or any other legal or equitable remedy and buyer expressly </w:t>
      </w:r>
      <w:r w:rsidR="007B5390" w:rsidRPr="00052944">
        <w:rPr>
          <w:b/>
          <w:sz w:val="20"/>
          <w:szCs w:val="20"/>
        </w:rPr>
        <w:t>WAIVES ALL SUCH RIGHTS AND REMEDIES</w:t>
      </w:r>
      <w:r w:rsidR="007B5390" w:rsidRPr="00052944">
        <w:rPr>
          <w:sz w:val="20"/>
          <w:szCs w:val="20"/>
        </w:rPr>
        <w:t>.</w:t>
      </w:r>
      <w:r w:rsidR="00340DDC" w:rsidRPr="00052944">
        <w:rPr>
          <w:sz w:val="20"/>
          <w:szCs w:val="20"/>
        </w:rPr>
        <w:t xml:space="preserve"> </w:t>
      </w:r>
      <w:r w:rsidR="009316F8" w:rsidRPr="00052944">
        <w:rPr>
          <w:sz w:val="20"/>
          <w:szCs w:val="20"/>
        </w:rPr>
        <w:t xml:space="preserve"> </w:t>
      </w:r>
    </w:p>
    <w:p w14:paraId="4058C87F" w14:textId="77777777" w:rsidR="00A23ECE" w:rsidRPr="00052944" w:rsidRDefault="00A23ECE" w:rsidP="00A23ECE">
      <w:pPr>
        <w:pStyle w:val="ListParagraph"/>
        <w:ind w:left="360"/>
        <w:jc w:val="both"/>
        <w:rPr>
          <w:sz w:val="20"/>
          <w:szCs w:val="20"/>
        </w:rPr>
      </w:pPr>
    </w:p>
    <w:p w14:paraId="291078E5" w14:textId="77777777" w:rsidR="00465F67" w:rsidRPr="00052944" w:rsidRDefault="0088609F" w:rsidP="00541874">
      <w:pPr>
        <w:pStyle w:val="ListParagraph"/>
        <w:numPr>
          <w:ilvl w:val="1"/>
          <w:numId w:val="8"/>
        </w:numPr>
        <w:ind w:left="360" w:firstLine="0"/>
        <w:jc w:val="both"/>
        <w:rPr>
          <w:sz w:val="20"/>
          <w:szCs w:val="20"/>
        </w:rPr>
      </w:pPr>
      <w:r w:rsidRPr="00052944">
        <w:rPr>
          <w:b/>
          <w:sz w:val="20"/>
          <w:szCs w:val="20"/>
        </w:rPr>
        <w:t xml:space="preserve">   </w:t>
      </w:r>
      <w:r w:rsidR="00465F67" w:rsidRPr="00052944">
        <w:rPr>
          <w:b/>
          <w:sz w:val="20"/>
          <w:szCs w:val="20"/>
        </w:rPr>
        <w:t xml:space="preserve">Seller’s </w:t>
      </w:r>
      <w:r w:rsidR="006E0791" w:rsidRPr="00052944">
        <w:rPr>
          <w:b/>
          <w:sz w:val="20"/>
          <w:szCs w:val="20"/>
        </w:rPr>
        <w:t>Right to Terminate.</w:t>
      </w:r>
      <w:r w:rsidR="005E201A" w:rsidRPr="00052944">
        <w:rPr>
          <w:b/>
          <w:sz w:val="20"/>
          <w:szCs w:val="20"/>
        </w:rPr>
        <w:t xml:space="preserve"> </w:t>
      </w:r>
      <w:r w:rsidR="005E201A" w:rsidRPr="00052944">
        <w:rPr>
          <w:sz w:val="20"/>
          <w:szCs w:val="20"/>
        </w:rPr>
        <w:t>Seller may terminate the Contract at any time prior to Closing for any of the following reasons upon written notice to Buyer</w:t>
      </w:r>
      <w:r w:rsidR="00DD68DA" w:rsidRPr="00052944">
        <w:rPr>
          <w:sz w:val="20"/>
          <w:szCs w:val="20"/>
        </w:rPr>
        <w:t>:</w:t>
      </w:r>
    </w:p>
    <w:p w14:paraId="77FAAAFA" w14:textId="77777777" w:rsidR="00A23ECE" w:rsidRPr="00052944" w:rsidRDefault="00A23ECE" w:rsidP="00A23ECE">
      <w:pPr>
        <w:pStyle w:val="ListParagraph"/>
        <w:jc w:val="both"/>
        <w:rPr>
          <w:sz w:val="20"/>
          <w:szCs w:val="20"/>
        </w:rPr>
      </w:pPr>
    </w:p>
    <w:p w14:paraId="667E2517" w14:textId="77777777" w:rsidR="005E201A" w:rsidRPr="00052944" w:rsidRDefault="005E201A" w:rsidP="00541874">
      <w:pPr>
        <w:pStyle w:val="ListParagraph"/>
        <w:numPr>
          <w:ilvl w:val="2"/>
          <w:numId w:val="8"/>
        </w:numPr>
        <w:ind w:left="720" w:firstLine="0"/>
        <w:jc w:val="both"/>
        <w:rPr>
          <w:sz w:val="20"/>
          <w:szCs w:val="20"/>
        </w:rPr>
      </w:pPr>
      <w:r w:rsidRPr="00052944">
        <w:rPr>
          <w:sz w:val="20"/>
          <w:szCs w:val="20"/>
          <w:u w:val="single"/>
        </w:rPr>
        <w:t>Approvals</w:t>
      </w:r>
      <w:r w:rsidRPr="00052944">
        <w:rPr>
          <w:sz w:val="20"/>
          <w:szCs w:val="20"/>
        </w:rPr>
        <w:t>. Seller is unable to obtain all necessary public, private, and government approvals and permits for construction of the Home within sixty (60) days after the Acceptance Date.</w:t>
      </w:r>
    </w:p>
    <w:p w14:paraId="1061CF55" w14:textId="77777777" w:rsidR="00BC43D4" w:rsidRPr="00052944" w:rsidRDefault="00BC43D4" w:rsidP="00BC43D4">
      <w:pPr>
        <w:pStyle w:val="ListParagraph"/>
        <w:jc w:val="both"/>
        <w:rPr>
          <w:sz w:val="20"/>
          <w:szCs w:val="20"/>
        </w:rPr>
      </w:pPr>
    </w:p>
    <w:p w14:paraId="135B998B" w14:textId="77777777" w:rsidR="005E201A" w:rsidRPr="00052944" w:rsidRDefault="005E201A" w:rsidP="00541874">
      <w:pPr>
        <w:pStyle w:val="ListParagraph"/>
        <w:numPr>
          <w:ilvl w:val="2"/>
          <w:numId w:val="8"/>
        </w:numPr>
        <w:ind w:left="720" w:firstLine="0"/>
        <w:jc w:val="both"/>
        <w:rPr>
          <w:sz w:val="20"/>
          <w:szCs w:val="20"/>
        </w:rPr>
      </w:pPr>
      <w:r w:rsidRPr="00052944">
        <w:rPr>
          <w:sz w:val="20"/>
          <w:szCs w:val="20"/>
          <w:u w:val="single"/>
        </w:rPr>
        <w:t>Delay</w:t>
      </w:r>
      <w:r w:rsidRPr="00052944">
        <w:rPr>
          <w:sz w:val="20"/>
          <w:szCs w:val="20"/>
        </w:rPr>
        <w:t>. Seller determines that, for reasons beyond Seller's control, the Home cannot be completed and made habitable before the time estimated for Substantial Completion, or within a reasonable time as Seller determines, or in any event, within sixty (60) days after the time estimated for construction.</w:t>
      </w:r>
    </w:p>
    <w:p w14:paraId="3C1E1CAC" w14:textId="77777777" w:rsidR="00BC43D4" w:rsidRPr="00052944" w:rsidRDefault="00BC43D4" w:rsidP="00BC43D4">
      <w:pPr>
        <w:pStyle w:val="ListParagraph"/>
        <w:jc w:val="both"/>
        <w:rPr>
          <w:sz w:val="20"/>
          <w:szCs w:val="20"/>
        </w:rPr>
      </w:pPr>
    </w:p>
    <w:p w14:paraId="6A3ECEA5" w14:textId="77777777" w:rsidR="005E201A" w:rsidRPr="00052944" w:rsidRDefault="005E201A" w:rsidP="00541874">
      <w:pPr>
        <w:pStyle w:val="ListParagraph"/>
        <w:numPr>
          <w:ilvl w:val="2"/>
          <w:numId w:val="8"/>
        </w:numPr>
        <w:ind w:left="720" w:firstLine="0"/>
        <w:jc w:val="both"/>
        <w:rPr>
          <w:sz w:val="20"/>
          <w:szCs w:val="20"/>
        </w:rPr>
      </w:pPr>
      <w:r w:rsidRPr="00052944">
        <w:rPr>
          <w:sz w:val="20"/>
          <w:szCs w:val="20"/>
          <w:u w:val="single"/>
        </w:rPr>
        <w:t>Title</w:t>
      </w:r>
      <w:r w:rsidRPr="00052944">
        <w:rPr>
          <w:sz w:val="20"/>
          <w:szCs w:val="20"/>
        </w:rPr>
        <w:t>. Seller is unable</w:t>
      </w:r>
      <w:r w:rsidR="004C0D6F" w:rsidRPr="00052944">
        <w:rPr>
          <w:sz w:val="20"/>
          <w:szCs w:val="20"/>
        </w:rPr>
        <w:t xml:space="preserve"> to obtain title to the Lot or otherwise</w:t>
      </w:r>
      <w:r w:rsidRPr="00052944">
        <w:rPr>
          <w:sz w:val="20"/>
          <w:szCs w:val="20"/>
        </w:rPr>
        <w:t xml:space="preserve"> deliver to Buyer good and marketable title to the Property.</w:t>
      </w:r>
    </w:p>
    <w:p w14:paraId="068A79D2" w14:textId="77777777" w:rsidR="00BC43D4" w:rsidRPr="00052944" w:rsidRDefault="00BC43D4" w:rsidP="00BC43D4">
      <w:pPr>
        <w:pStyle w:val="ListParagraph"/>
        <w:jc w:val="both"/>
        <w:rPr>
          <w:sz w:val="20"/>
          <w:szCs w:val="20"/>
        </w:rPr>
      </w:pPr>
    </w:p>
    <w:p w14:paraId="097013A8" w14:textId="77777777" w:rsidR="005E201A" w:rsidRPr="00052944" w:rsidRDefault="005E201A" w:rsidP="00541874">
      <w:pPr>
        <w:pStyle w:val="ListParagraph"/>
        <w:numPr>
          <w:ilvl w:val="2"/>
          <w:numId w:val="8"/>
        </w:numPr>
        <w:ind w:left="720" w:firstLine="0"/>
        <w:jc w:val="both"/>
        <w:rPr>
          <w:sz w:val="20"/>
          <w:szCs w:val="20"/>
        </w:rPr>
      </w:pPr>
      <w:r w:rsidRPr="00052944">
        <w:rPr>
          <w:sz w:val="20"/>
          <w:szCs w:val="20"/>
          <w:u w:val="single"/>
        </w:rPr>
        <w:t xml:space="preserve">Destruction </w:t>
      </w:r>
      <w:r w:rsidR="009019E3" w:rsidRPr="00052944">
        <w:rPr>
          <w:sz w:val="20"/>
          <w:szCs w:val="20"/>
          <w:u w:val="single"/>
        </w:rPr>
        <w:t>or Condemnation</w:t>
      </w:r>
      <w:r w:rsidRPr="00052944">
        <w:rPr>
          <w:sz w:val="20"/>
          <w:szCs w:val="20"/>
        </w:rPr>
        <w:t>. The Property is destroyed or materially damaged prior to Closing</w:t>
      </w:r>
      <w:r w:rsidR="009019E3" w:rsidRPr="00052944">
        <w:rPr>
          <w:sz w:val="20"/>
          <w:szCs w:val="20"/>
        </w:rPr>
        <w:t xml:space="preserve"> or the Property is taken by an entity with the power of eminent domain, or any eminent domain proceedings are commenced with respect to the property, or Seller receives an eminent domain notice</w:t>
      </w:r>
      <w:r w:rsidRPr="00052944">
        <w:rPr>
          <w:sz w:val="20"/>
          <w:szCs w:val="20"/>
        </w:rPr>
        <w:t>.</w:t>
      </w:r>
    </w:p>
    <w:p w14:paraId="2BAEC782" w14:textId="77777777" w:rsidR="004C0D6F" w:rsidRPr="00052944" w:rsidRDefault="004C0D6F" w:rsidP="004C0D6F">
      <w:pPr>
        <w:pStyle w:val="ListParagraph"/>
        <w:jc w:val="both"/>
        <w:rPr>
          <w:sz w:val="20"/>
          <w:szCs w:val="20"/>
        </w:rPr>
      </w:pPr>
    </w:p>
    <w:p w14:paraId="6B2897E5" w14:textId="38CA8CF6" w:rsidR="005E201A" w:rsidRPr="00052944" w:rsidRDefault="005E201A" w:rsidP="00541874">
      <w:pPr>
        <w:pStyle w:val="ListParagraph"/>
        <w:numPr>
          <w:ilvl w:val="2"/>
          <w:numId w:val="8"/>
        </w:numPr>
        <w:ind w:left="720" w:firstLine="0"/>
        <w:jc w:val="both"/>
        <w:rPr>
          <w:sz w:val="20"/>
          <w:szCs w:val="20"/>
        </w:rPr>
      </w:pPr>
      <w:r w:rsidRPr="00052944">
        <w:rPr>
          <w:sz w:val="20"/>
          <w:szCs w:val="20"/>
          <w:u w:val="single"/>
        </w:rPr>
        <w:t>Loan Commitment Letter</w:t>
      </w:r>
      <w:r w:rsidRPr="00052944">
        <w:rPr>
          <w:sz w:val="20"/>
          <w:szCs w:val="20"/>
        </w:rPr>
        <w:t>. Buyer does not submit the Loan Commitment Lett</w:t>
      </w:r>
      <w:r w:rsidR="00193639" w:rsidRPr="00052944">
        <w:rPr>
          <w:sz w:val="20"/>
          <w:szCs w:val="20"/>
        </w:rPr>
        <w:t xml:space="preserve">er from the </w:t>
      </w:r>
      <w:r w:rsidRPr="00052944">
        <w:rPr>
          <w:sz w:val="20"/>
          <w:szCs w:val="20"/>
        </w:rPr>
        <w:t>Approved Lender</w:t>
      </w:r>
      <w:r w:rsidR="00DD68DA" w:rsidRPr="00052944">
        <w:rPr>
          <w:sz w:val="20"/>
          <w:szCs w:val="20"/>
        </w:rPr>
        <w:t xml:space="preserve"> </w:t>
      </w:r>
      <w:r w:rsidR="00193639" w:rsidRPr="00052944">
        <w:rPr>
          <w:sz w:val="20"/>
          <w:szCs w:val="20"/>
        </w:rPr>
        <w:t>or</w:t>
      </w:r>
      <w:r w:rsidR="00DD68DA" w:rsidRPr="00052944">
        <w:rPr>
          <w:sz w:val="20"/>
          <w:szCs w:val="20"/>
        </w:rPr>
        <w:t>, if applicable, Buyer’s Lender,</w:t>
      </w:r>
      <w:r w:rsidRPr="00052944">
        <w:rPr>
          <w:sz w:val="20"/>
          <w:szCs w:val="20"/>
        </w:rPr>
        <w:t xml:space="preserve"> as required under this Contract</w:t>
      </w:r>
      <w:r w:rsidR="00DD68DA" w:rsidRPr="00052944">
        <w:rPr>
          <w:sz w:val="20"/>
          <w:szCs w:val="20"/>
        </w:rPr>
        <w:t xml:space="preserve"> or if </w:t>
      </w:r>
      <w:r w:rsidRPr="00052944">
        <w:rPr>
          <w:sz w:val="20"/>
          <w:szCs w:val="20"/>
        </w:rPr>
        <w:t xml:space="preserve">Seller deems </w:t>
      </w:r>
      <w:r w:rsidR="00DD68DA" w:rsidRPr="00052944">
        <w:rPr>
          <w:sz w:val="20"/>
          <w:szCs w:val="20"/>
        </w:rPr>
        <w:t xml:space="preserve">the terms of the Loan Commitment Letter unsatisfactory in Seller’s sole discretion.  </w:t>
      </w:r>
    </w:p>
    <w:p w14:paraId="7AAF9A5C" w14:textId="77777777" w:rsidR="00E90670" w:rsidRPr="00052944" w:rsidRDefault="00E90670" w:rsidP="00E90670">
      <w:pPr>
        <w:pStyle w:val="ListParagraph"/>
        <w:jc w:val="both"/>
        <w:rPr>
          <w:sz w:val="20"/>
          <w:szCs w:val="20"/>
        </w:rPr>
      </w:pPr>
    </w:p>
    <w:p w14:paraId="7D8D5DB3" w14:textId="2F9BD001" w:rsidR="004C0D6F" w:rsidRPr="00052944" w:rsidRDefault="00DD68DA" w:rsidP="00541874">
      <w:pPr>
        <w:pStyle w:val="ListParagraph"/>
        <w:numPr>
          <w:ilvl w:val="2"/>
          <w:numId w:val="8"/>
        </w:numPr>
        <w:ind w:left="720" w:firstLine="0"/>
        <w:jc w:val="both"/>
        <w:rPr>
          <w:sz w:val="20"/>
          <w:szCs w:val="20"/>
        </w:rPr>
      </w:pPr>
      <w:r w:rsidRPr="00052944">
        <w:rPr>
          <w:sz w:val="20"/>
          <w:szCs w:val="20"/>
          <w:u w:val="single"/>
        </w:rPr>
        <w:t>Financing and</w:t>
      </w:r>
      <w:r w:rsidR="005E201A" w:rsidRPr="00052944">
        <w:rPr>
          <w:sz w:val="20"/>
          <w:szCs w:val="20"/>
          <w:u w:val="single"/>
        </w:rPr>
        <w:t xml:space="preserve"> Update</w:t>
      </w:r>
      <w:r w:rsidRPr="00052944">
        <w:rPr>
          <w:sz w:val="20"/>
          <w:szCs w:val="20"/>
          <w:u w:val="single"/>
        </w:rPr>
        <w:t>s</w:t>
      </w:r>
      <w:r w:rsidR="005E201A" w:rsidRPr="00052944">
        <w:rPr>
          <w:sz w:val="20"/>
          <w:szCs w:val="20"/>
          <w:u w:val="single"/>
        </w:rPr>
        <w:t xml:space="preserve"> to </w:t>
      </w:r>
      <w:r w:rsidRPr="00052944">
        <w:rPr>
          <w:sz w:val="20"/>
          <w:szCs w:val="20"/>
          <w:u w:val="single"/>
        </w:rPr>
        <w:t xml:space="preserve">the </w:t>
      </w:r>
      <w:r w:rsidR="005E201A" w:rsidRPr="00052944">
        <w:rPr>
          <w:sz w:val="20"/>
          <w:szCs w:val="20"/>
          <w:u w:val="single"/>
        </w:rPr>
        <w:t>Loan Commitment</w:t>
      </w:r>
      <w:r w:rsidRPr="00052944">
        <w:rPr>
          <w:sz w:val="20"/>
          <w:szCs w:val="20"/>
          <w:u w:val="single"/>
        </w:rPr>
        <w:t xml:space="preserve"> Letter</w:t>
      </w:r>
      <w:r w:rsidR="005E201A" w:rsidRPr="00052944">
        <w:rPr>
          <w:sz w:val="20"/>
          <w:szCs w:val="20"/>
        </w:rPr>
        <w:t xml:space="preserve">. </w:t>
      </w:r>
      <w:r w:rsidRPr="00052944">
        <w:rPr>
          <w:sz w:val="20"/>
          <w:szCs w:val="20"/>
        </w:rPr>
        <w:t>Buyer</w:t>
      </w:r>
      <w:r w:rsidR="00736A32" w:rsidRPr="00052944">
        <w:rPr>
          <w:sz w:val="20"/>
          <w:szCs w:val="20"/>
        </w:rPr>
        <w:t xml:space="preserve"> fails to: (a) </w:t>
      </w:r>
      <w:r w:rsidRPr="00052944">
        <w:rPr>
          <w:sz w:val="20"/>
          <w:szCs w:val="20"/>
        </w:rPr>
        <w:t>provide updates to the Loan Commitment Letter upon</w:t>
      </w:r>
      <w:r w:rsidR="00736A32" w:rsidRPr="00052944">
        <w:rPr>
          <w:sz w:val="20"/>
          <w:szCs w:val="20"/>
        </w:rPr>
        <w:t xml:space="preserve"> request from Seller; (b) provide evidence upon request from Seller that Buyer will be able to satisfy all the </w:t>
      </w:r>
      <w:r w:rsidR="00736A32" w:rsidRPr="00052944">
        <w:rPr>
          <w:sz w:val="20"/>
          <w:szCs w:val="20"/>
        </w:rPr>
        <w:lastRenderedPageBreak/>
        <w:t xml:space="preserve">conditions set forth in the Loan Commitment Letter; </w:t>
      </w:r>
      <w:r w:rsidR="00736A32" w:rsidRPr="00052944">
        <w:rPr>
          <w:b/>
          <w:sz w:val="20"/>
          <w:szCs w:val="20"/>
        </w:rPr>
        <w:t xml:space="preserve">OR </w:t>
      </w:r>
      <w:r w:rsidR="00736A32" w:rsidRPr="00052944">
        <w:rPr>
          <w:sz w:val="20"/>
          <w:szCs w:val="20"/>
        </w:rPr>
        <w:t xml:space="preserve">(c) </w:t>
      </w:r>
      <w:r w:rsidRPr="00052944">
        <w:rPr>
          <w:sz w:val="20"/>
          <w:szCs w:val="20"/>
        </w:rPr>
        <w:t>otherwise</w:t>
      </w:r>
      <w:r w:rsidR="005E201A" w:rsidRPr="00052944">
        <w:rPr>
          <w:sz w:val="20"/>
          <w:szCs w:val="20"/>
        </w:rPr>
        <w:t xml:space="preserve"> </w:t>
      </w:r>
      <w:r w:rsidRPr="00052944">
        <w:rPr>
          <w:sz w:val="20"/>
          <w:szCs w:val="20"/>
        </w:rPr>
        <w:t>demonstrate</w:t>
      </w:r>
      <w:r w:rsidR="005E201A" w:rsidRPr="00052944">
        <w:rPr>
          <w:sz w:val="20"/>
          <w:szCs w:val="20"/>
        </w:rPr>
        <w:t xml:space="preserve"> to </w:t>
      </w:r>
      <w:r w:rsidRPr="00052944">
        <w:rPr>
          <w:sz w:val="20"/>
          <w:szCs w:val="20"/>
        </w:rPr>
        <w:t>Seller’s</w:t>
      </w:r>
      <w:r w:rsidR="005E201A" w:rsidRPr="00052944">
        <w:rPr>
          <w:sz w:val="20"/>
          <w:szCs w:val="20"/>
        </w:rPr>
        <w:t xml:space="preserve"> reasonable satisfaction that Buyer will be able to </w:t>
      </w:r>
      <w:r w:rsidRPr="00052944">
        <w:rPr>
          <w:sz w:val="20"/>
          <w:szCs w:val="20"/>
        </w:rPr>
        <w:t>pay the Purchase Price at Closing.</w:t>
      </w:r>
      <w:r w:rsidR="005E201A" w:rsidRPr="00052944">
        <w:rPr>
          <w:sz w:val="20"/>
          <w:szCs w:val="20"/>
        </w:rPr>
        <w:t xml:space="preserve">  </w:t>
      </w:r>
      <w:r w:rsidR="00736A32" w:rsidRPr="00052944">
        <w:rPr>
          <w:sz w:val="20"/>
          <w:szCs w:val="20"/>
        </w:rPr>
        <w:t xml:space="preserve">In addition to having the right to terminate the Contract upon the occurrence of any of the preceding conditions, and without waiving Seller’s right to terminate, </w:t>
      </w:r>
      <w:r w:rsidR="005E201A" w:rsidRPr="00052944">
        <w:rPr>
          <w:sz w:val="20"/>
          <w:szCs w:val="20"/>
        </w:rPr>
        <w:t>Seller will have the right to delay proceeding under this Contract</w:t>
      </w:r>
      <w:r w:rsidR="00736A32" w:rsidRPr="00052944">
        <w:rPr>
          <w:sz w:val="20"/>
          <w:szCs w:val="20"/>
        </w:rPr>
        <w:t>, without termination, including delaying construction of the Home,</w:t>
      </w:r>
      <w:r w:rsidR="005E201A" w:rsidRPr="00052944">
        <w:rPr>
          <w:sz w:val="20"/>
          <w:szCs w:val="20"/>
        </w:rPr>
        <w:t xml:space="preserve"> until</w:t>
      </w:r>
      <w:r w:rsidR="00736A32" w:rsidRPr="00052944">
        <w:rPr>
          <w:sz w:val="20"/>
          <w:szCs w:val="20"/>
        </w:rPr>
        <w:t xml:space="preserve"> Buyer remedies Buyer’s failure and such delay shall not constitute a breach on Seller’s part. Upon any of the failures set forth in this </w:t>
      </w:r>
      <w:r w:rsidR="00736A32" w:rsidRPr="00052944">
        <w:rPr>
          <w:b/>
          <w:sz w:val="20"/>
          <w:szCs w:val="20"/>
        </w:rPr>
        <w:t xml:space="preserve">Section </w:t>
      </w:r>
      <w:r w:rsidR="004C0D6F" w:rsidRPr="00052944">
        <w:rPr>
          <w:b/>
          <w:sz w:val="20"/>
          <w:szCs w:val="20"/>
        </w:rPr>
        <w:t>13.3.6</w:t>
      </w:r>
      <w:r w:rsidR="00736A32" w:rsidRPr="00052944">
        <w:rPr>
          <w:sz w:val="20"/>
          <w:szCs w:val="20"/>
        </w:rPr>
        <w:t xml:space="preserve">, </w:t>
      </w:r>
    </w:p>
    <w:p w14:paraId="07877C20" w14:textId="77777777" w:rsidR="004222DA" w:rsidRPr="00052944" w:rsidRDefault="004222DA" w:rsidP="004222DA">
      <w:pPr>
        <w:pStyle w:val="ListParagraph"/>
        <w:jc w:val="both"/>
        <w:rPr>
          <w:sz w:val="20"/>
          <w:szCs w:val="20"/>
        </w:rPr>
      </w:pPr>
    </w:p>
    <w:p w14:paraId="33508A3F" w14:textId="77777777" w:rsidR="00DD68DA" w:rsidRPr="00052944" w:rsidRDefault="00DD68DA" w:rsidP="00541874">
      <w:pPr>
        <w:pStyle w:val="ListParagraph"/>
        <w:numPr>
          <w:ilvl w:val="2"/>
          <w:numId w:val="8"/>
        </w:numPr>
        <w:ind w:left="720" w:firstLine="0"/>
        <w:jc w:val="both"/>
        <w:rPr>
          <w:sz w:val="20"/>
          <w:szCs w:val="20"/>
        </w:rPr>
      </w:pPr>
      <w:r w:rsidRPr="00052944">
        <w:rPr>
          <w:sz w:val="20"/>
          <w:szCs w:val="20"/>
          <w:u w:val="single"/>
        </w:rPr>
        <w:t>Buyer’s Default</w:t>
      </w:r>
      <w:r w:rsidRPr="00052944">
        <w:rPr>
          <w:sz w:val="20"/>
          <w:szCs w:val="20"/>
        </w:rPr>
        <w:t>. Buyer breaches any provision of this Contract and such breach is not cured within five (5) business days (unless a different time period is provided under this Agreement) after written notice to Buyer.</w:t>
      </w:r>
    </w:p>
    <w:p w14:paraId="33D47438" w14:textId="77777777" w:rsidR="004C0D6F" w:rsidRPr="00052944" w:rsidRDefault="004C0D6F" w:rsidP="004C0D6F">
      <w:pPr>
        <w:pStyle w:val="ListParagraph"/>
        <w:jc w:val="both"/>
        <w:rPr>
          <w:sz w:val="20"/>
          <w:szCs w:val="20"/>
        </w:rPr>
      </w:pPr>
    </w:p>
    <w:p w14:paraId="787B604E" w14:textId="617C2250" w:rsidR="005E201A" w:rsidRPr="00052944" w:rsidRDefault="005E201A" w:rsidP="00541874">
      <w:pPr>
        <w:pStyle w:val="ListParagraph"/>
        <w:numPr>
          <w:ilvl w:val="2"/>
          <w:numId w:val="8"/>
        </w:numPr>
        <w:ind w:left="720" w:firstLine="0"/>
        <w:jc w:val="both"/>
        <w:rPr>
          <w:sz w:val="20"/>
          <w:szCs w:val="20"/>
        </w:rPr>
      </w:pPr>
      <w:r w:rsidRPr="00052944">
        <w:rPr>
          <w:sz w:val="20"/>
          <w:szCs w:val="20"/>
          <w:u w:val="single"/>
        </w:rPr>
        <w:t>Contentious Buyer</w:t>
      </w:r>
      <w:r w:rsidRPr="00052944">
        <w:rPr>
          <w:sz w:val="20"/>
          <w:szCs w:val="20"/>
        </w:rPr>
        <w:t xml:space="preserve">. Buyer’s conduct (or </w:t>
      </w:r>
      <w:r w:rsidR="00DD68DA" w:rsidRPr="00052944">
        <w:rPr>
          <w:sz w:val="20"/>
          <w:szCs w:val="20"/>
        </w:rPr>
        <w:t xml:space="preserve">the conduct of </w:t>
      </w:r>
      <w:r w:rsidRPr="00052944">
        <w:rPr>
          <w:sz w:val="20"/>
          <w:szCs w:val="20"/>
        </w:rPr>
        <w:t xml:space="preserve">Buyer’s </w:t>
      </w:r>
      <w:del w:id="49" w:author="David Killpack" w:date="2018-12-19T08:53:00Z">
        <w:r w:rsidRPr="00052944" w:rsidDel="00FF7591">
          <w:rPr>
            <w:sz w:val="20"/>
            <w:szCs w:val="20"/>
          </w:rPr>
          <w:delText>agent</w:delText>
        </w:r>
      </w:del>
      <w:ins w:id="50" w:author="David Killpack" w:date="2018-12-19T08:53:00Z">
        <w:r w:rsidR="00FF7591" w:rsidRPr="00052944">
          <w:rPr>
            <w:sz w:val="20"/>
            <w:szCs w:val="20"/>
          </w:rPr>
          <w:t>representative</w:t>
        </w:r>
      </w:ins>
      <w:r w:rsidRPr="00052944">
        <w:rPr>
          <w:sz w:val="20"/>
          <w:szCs w:val="20"/>
        </w:rPr>
        <w:t>) results in a contentious or difficult relationship with Seller</w:t>
      </w:r>
      <w:r w:rsidR="00DD68DA" w:rsidRPr="00052944">
        <w:rPr>
          <w:sz w:val="20"/>
          <w:szCs w:val="20"/>
        </w:rPr>
        <w:t xml:space="preserve">, in Seller’s sole discretion. Factors indicating a contentious or difficult relationship may </w:t>
      </w:r>
      <w:proofErr w:type="gramStart"/>
      <w:r w:rsidR="00DD68DA" w:rsidRPr="00052944">
        <w:rPr>
          <w:sz w:val="20"/>
          <w:szCs w:val="20"/>
        </w:rPr>
        <w:t>include, but</w:t>
      </w:r>
      <w:proofErr w:type="gramEnd"/>
      <w:r w:rsidR="00DD68DA" w:rsidRPr="00052944">
        <w:rPr>
          <w:sz w:val="20"/>
          <w:szCs w:val="20"/>
        </w:rPr>
        <w:t xml:space="preserve"> are not limited to excessive requests for Change O</w:t>
      </w:r>
      <w:r w:rsidRPr="00052944">
        <w:rPr>
          <w:sz w:val="20"/>
          <w:szCs w:val="20"/>
        </w:rPr>
        <w:t>rders, ha</w:t>
      </w:r>
      <w:r w:rsidR="00DD68DA" w:rsidRPr="00052944">
        <w:rPr>
          <w:sz w:val="20"/>
          <w:szCs w:val="20"/>
        </w:rPr>
        <w:t>rassment or belittling of Seller or any of Seller’s</w:t>
      </w:r>
      <w:r w:rsidRPr="00052944">
        <w:rPr>
          <w:sz w:val="20"/>
          <w:szCs w:val="20"/>
        </w:rPr>
        <w:t xml:space="preserve"> </w:t>
      </w:r>
      <w:del w:id="51" w:author="David Killpack" w:date="2018-12-19T08:53:00Z">
        <w:r w:rsidRPr="00052944" w:rsidDel="00FF7591">
          <w:rPr>
            <w:sz w:val="20"/>
            <w:szCs w:val="20"/>
          </w:rPr>
          <w:delText>agent</w:delText>
        </w:r>
      </w:del>
      <w:ins w:id="52" w:author="David Killpack" w:date="2018-12-19T08:53:00Z">
        <w:r w:rsidR="00FF7591" w:rsidRPr="00052944">
          <w:rPr>
            <w:sz w:val="20"/>
            <w:szCs w:val="20"/>
          </w:rPr>
          <w:t>representative</w:t>
        </w:r>
      </w:ins>
      <w:r w:rsidRPr="00052944">
        <w:rPr>
          <w:sz w:val="20"/>
          <w:szCs w:val="20"/>
        </w:rPr>
        <w:t>s or employees, derogatory statements</w:t>
      </w:r>
      <w:r w:rsidR="00DD68DA" w:rsidRPr="00052944">
        <w:rPr>
          <w:sz w:val="20"/>
          <w:szCs w:val="20"/>
        </w:rPr>
        <w:t xml:space="preserve"> to Seller or any of Seller’s </w:t>
      </w:r>
      <w:del w:id="53" w:author="David Killpack" w:date="2018-12-19T08:53:00Z">
        <w:r w:rsidR="00DD68DA" w:rsidRPr="00052944" w:rsidDel="00FF7591">
          <w:rPr>
            <w:sz w:val="20"/>
            <w:szCs w:val="20"/>
          </w:rPr>
          <w:delText>agent</w:delText>
        </w:r>
      </w:del>
      <w:ins w:id="54" w:author="David Killpack" w:date="2018-12-19T08:53:00Z">
        <w:r w:rsidR="00FF7591" w:rsidRPr="00052944">
          <w:rPr>
            <w:sz w:val="20"/>
            <w:szCs w:val="20"/>
          </w:rPr>
          <w:t>representative</w:t>
        </w:r>
      </w:ins>
      <w:r w:rsidR="00DD68DA" w:rsidRPr="00052944">
        <w:rPr>
          <w:sz w:val="20"/>
          <w:szCs w:val="20"/>
        </w:rPr>
        <w:t>s or employees</w:t>
      </w:r>
      <w:r w:rsidRPr="00052944">
        <w:rPr>
          <w:sz w:val="20"/>
          <w:szCs w:val="20"/>
        </w:rPr>
        <w:t>, threats</w:t>
      </w:r>
      <w:r w:rsidR="00DD68DA" w:rsidRPr="00052944">
        <w:rPr>
          <w:sz w:val="20"/>
          <w:szCs w:val="20"/>
        </w:rPr>
        <w:t xml:space="preserve"> of any nature directed to Seller or any of Seller’s </w:t>
      </w:r>
      <w:del w:id="55" w:author="David Killpack" w:date="2018-12-19T08:53:00Z">
        <w:r w:rsidR="00DD68DA" w:rsidRPr="00052944" w:rsidDel="00FF7591">
          <w:rPr>
            <w:sz w:val="20"/>
            <w:szCs w:val="20"/>
          </w:rPr>
          <w:delText>agent</w:delText>
        </w:r>
      </w:del>
      <w:ins w:id="56" w:author="David Killpack" w:date="2018-12-19T08:53:00Z">
        <w:r w:rsidR="00FF7591" w:rsidRPr="00052944">
          <w:rPr>
            <w:sz w:val="20"/>
            <w:szCs w:val="20"/>
          </w:rPr>
          <w:t>representative</w:t>
        </w:r>
      </w:ins>
      <w:r w:rsidR="00DD68DA" w:rsidRPr="00052944">
        <w:rPr>
          <w:sz w:val="20"/>
          <w:szCs w:val="20"/>
        </w:rPr>
        <w:t>s or employees</w:t>
      </w:r>
      <w:r w:rsidRPr="00052944">
        <w:rPr>
          <w:sz w:val="20"/>
          <w:szCs w:val="20"/>
        </w:rPr>
        <w:t xml:space="preserve">. </w:t>
      </w:r>
    </w:p>
    <w:p w14:paraId="302A99FB" w14:textId="77777777" w:rsidR="004C0D6F" w:rsidRPr="00052944" w:rsidRDefault="004C0D6F" w:rsidP="004C0D6F">
      <w:pPr>
        <w:pStyle w:val="ListParagraph"/>
        <w:ind w:left="360"/>
        <w:jc w:val="both"/>
        <w:rPr>
          <w:sz w:val="20"/>
          <w:szCs w:val="20"/>
        </w:rPr>
      </w:pPr>
    </w:p>
    <w:p w14:paraId="6D61FF95" w14:textId="4D8E9694" w:rsidR="00623335" w:rsidRPr="00052944" w:rsidRDefault="0088609F" w:rsidP="00541874">
      <w:pPr>
        <w:pStyle w:val="ListParagraph"/>
        <w:numPr>
          <w:ilvl w:val="1"/>
          <w:numId w:val="8"/>
        </w:numPr>
        <w:ind w:left="360" w:firstLine="0"/>
        <w:jc w:val="both"/>
        <w:rPr>
          <w:sz w:val="20"/>
          <w:szCs w:val="20"/>
        </w:rPr>
      </w:pPr>
      <w:r w:rsidRPr="00052944">
        <w:rPr>
          <w:b/>
          <w:sz w:val="20"/>
          <w:szCs w:val="20"/>
        </w:rPr>
        <w:t xml:space="preserve">   </w:t>
      </w:r>
      <w:r w:rsidR="005E201A" w:rsidRPr="00052944">
        <w:rPr>
          <w:b/>
          <w:sz w:val="20"/>
          <w:szCs w:val="20"/>
        </w:rPr>
        <w:t>Release of Earnest Money and Construction Deposit.</w:t>
      </w:r>
      <w:r w:rsidR="005E201A" w:rsidRPr="00052944">
        <w:rPr>
          <w:sz w:val="20"/>
          <w:szCs w:val="20"/>
        </w:rPr>
        <w:t xml:space="preserve"> Upon any termination of this Contract by Seller, neither Buyer nor Seller will have any further obligations under this Contract to close this transaction, and Seller may sell the Property to a third party. If Seller terminates this Contract pursuant to </w:t>
      </w:r>
      <w:r w:rsidR="005E201A" w:rsidRPr="00052944">
        <w:rPr>
          <w:b/>
          <w:sz w:val="20"/>
          <w:szCs w:val="20"/>
        </w:rPr>
        <w:t xml:space="preserve">Section </w:t>
      </w:r>
      <w:r w:rsidR="004C0D6F" w:rsidRPr="00052944">
        <w:rPr>
          <w:b/>
          <w:sz w:val="20"/>
          <w:szCs w:val="20"/>
        </w:rPr>
        <w:t>13.3.1</w:t>
      </w:r>
      <w:r w:rsidR="005E201A" w:rsidRPr="00052944">
        <w:rPr>
          <w:sz w:val="20"/>
          <w:szCs w:val="20"/>
        </w:rPr>
        <w:t xml:space="preserve"> (approvals), </w:t>
      </w:r>
      <w:r w:rsidR="004C0D6F" w:rsidRPr="00052944">
        <w:rPr>
          <w:b/>
          <w:sz w:val="20"/>
          <w:szCs w:val="20"/>
        </w:rPr>
        <w:t>Section 13.3.2</w:t>
      </w:r>
      <w:r w:rsidR="005E201A" w:rsidRPr="00052944">
        <w:rPr>
          <w:sz w:val="20"/>
          <w:szCs w:val="20"/>
        </w:rPr>
        <w:t xml:space="preserve"> (delay), or </w:t>
      </w:r>
      <w:r w:rsidR="00623335" w:rsidRPr="00052944">
        <w:rPr>
          <w:b/>
          <w:sz w:val="20"/>
          <w:szCs w:val="20"/>
        </w:rPr>
        <w:t xml:space="preserve">Section </w:t>
      </w:r>
      <w:r w:rsidR="004C0D6F" w:rsidRPr="00052944">
        <w:rPr>
          <w:b/>
          <w:sz w:val="20"/>
          <w:szCs w:val="20"/>
        </w:rPr>
        <w:t>13.3.3</w:t>
      </w:r>
      <w:r w:rsidR="005E201A" w:rsidRPr="00052944">
        <w:rPr>
          <w:sz w:val="20"/>
          <w:szCs w:val="20"/>
        </w:rPr>
        <w:t xml:space="preserve"> (title),</w:t>
      </w:r>
      <w:r w:rsidR="00CF2682" w:rsidRPr="00052944">
        <w:rPr>
          <w:sz w:val="20"/>
          <w:szCs w:val="20"/>
        </w:rPr>
        <w:t xml:space="preserve"> or</w:t>
      </w:r>
      <w:r w:rsidR="00AE74DA" w:rsidRPr="00052944">
        <w:rPr>
          <w:sz w:val="20"/>
          <w:szCs w:val="20"/>
        </w:rPr>
        <w:t xml:space="preserve"> If Seller terminates this Contract pursuant to </w:t>
      </w:r>
      <w:r w:rsidR="00AE74DA" w:rsidRPr="00052944">
        <w:rPr>
          <w:b/>
          <w:sz w:val="20"/>
          <w:szCs w:val="20"/>
        </w:rPr>
        <w:t>Section 13.3.4</w:t>
      </w:r>
      <w:r w:rsidR="00AE74DA" w:rsidRPr="00052944">
        <w:rPr>
          <w:sz w:val="20"/>
          <w:szCs w:val="20"/>
        </w:rPr>
        <w:t xml:space="preserve"> (destruction)</w:t>
      </w:r>
      <w:r w:rsidR="005E201A" w:rsidRPr="00052944">
        <w:rPr>
          <w:sz w:val="20"/>
          <w:szCs w:val="20"/>
        </w:rPr>
        <w:t xml:space="preserve"> then Escrow Agent will promptly disburse the Earnest Money Deposit to Buyer and Seller will return the Construction Deposit to Buyer. </w:t>
      </w:r>
      <w:r w:rsidR="00623335" w:rsidRPr="00052944">
        <w:rPr>
          <w:sz w:val="20"/>
          <w:szCs w:val="20"/>
        </w:rPr>
        <w:t>For the foregoing, in the event of any other termination by Seller</w:t>
      </w:r>
      <w:r w:rsidR="005E201A" w:rsidRPr="00052944">
        <w:rPr>
          <w:sz w:val="20"/>
          <w:szCs w:val="20"/>
        </w:rPr>
        <w:t xml:space="preserve">, Seller may retain the Construction Deposit and Escrow Agent will promptly disburse the Earnest Money Deposit to Seller. </w:t>
      </w:r>
    </w:p>
    <w:p w14:paraId="6396E951" w14:textId="77777777" w:rsidR="004C0D6F" w:rsidRPr="00052944" w:rsidRDefault="004C0D6F" w:rsidP="004C0D6F">
      <w:pPr>
        <w:pStyle w:val="ListParagraph"/>
        <w:ind w:left="360"/>
        <w:jc w:val="both"/>
        <w:rPr>
          <w:sz w:val="20"/>
          <w:szCs w:val="20"/>
        </w:rPr>
      </w:pPr>
    </w:p>
    <w:p w14:paraId="2F81C1BC" w14:textId="7AB95829" w:rsidR="00623335" w:rsidRPr="00052944" w:rsidRDefault="0088609F" w:rsidP="00541874">
      <w:pPr>
        <w:pStyle w:val="ListParagraph"/>
        <w:numPr>
          <w:ilvl w:val="1"/>
          <w:numId w:val="8"/>
        </w:numPr>
        <w:ind w:left="360" w:firstLine="0"/>
        <w:jc w:val="both"/>
        <w:rPr>
          <w:sz w:val="20"/>
          <w:szCs w:val="20"/>
        </w:rPr>
      </w:pPr>
      <w:r w:rsidRPr="00052944">
        <w:rPr>
          <w:b/>
          <w:sz w:val="20"/>
          <w:szCs w:val="20"/>
        </w:rPr>
        <w:t xml:space="preserve">   </w:t>
      </w:r>
      <w:r w:rsidR="00623335" w:rsidRPr="00052944">
        <w:rPr>
          <w:b/>
          <w:sz w:val="20"/>
          <w:szCs w:val="20"/>
        </w:rPr>
        <w:t>Contract Consideration.</w:t>
      </w:r>
      <w:r w:rsidR="00623335" w:rsidRPr="00052944">
        <w:rPr>
          <w:sz w:val="20"/>
          <w:szCs w:val="20"/>
        </w:rPr>
        <w:t xml:space="preserve"> </w:t>
      </w:r>
      <w:r w:rsidR="005E201A" w:rsidRPr="00052944">
        <w:rPr>
          <w:sz w:val="20"/>
          <w:szCs w:val="20"/>
        </w:rPr>
        <w:t xml:space="preserve">Notwithstanding any provision of this Contract, </w:t>
      </w:r>
      <w:r w:rsidR="00623335" w:rsidRPr="00052944">
        <w:rPr>
          <w:sz w:val="20"/>
          <w:szCs w:val="20"/>
        </w:rPr>
        <w:t xml:space="preserve">in the event the Earnest Money Deposit is returned to Buyer, </w:t>
      </w:r>
      <w:r w:rsidR="00026E84" w:rsidRPr="00052944">
        <w:rPr>
          <w:sz w:val="20"/>
          <w:szCs w:val="20"/>
        </w:rPr>
        <w:t xml:space="preserve">ten dollars ($10) </w:t>
      </w:r>
      <w:r w:rsidR="005E201A" w:rsidRPr="00052944">
        <w:rPr>
          <w:sz w:val="20"/>
          <w:szCs w:val="20"/>
        </w:rPr>
        <w:t>of the Earnest Money Deposit shall be non</w:t>
      </w:r>
      <w:r w:rsidR="00623335" w:rsidRPr="00052944">
        <w:rPr>
          <w:sz w:val="20"/>
          <w:szCs w:val="20"/>
        </w:rPr>
        <w:t>-</w:t>
      </w:r>
      <w:r w:rsidR="005E201A" w:rsidRPr="00052944">
        <w:rPr>
          <w:sz w:val="20"/>
          <w:szCs w:val="20"/>
        </w:rPr>
        <w:t xml:space="preserve">refundable </w:t>
      </w:r>
      <w:r w:rsidR="00623335" w:rsidRPr="00052944">
        <w:rPr>
          <w:sz w:val="20"/>
          <w:szCs w:val="20"/>
        </w:rPr>
        <w:t xml:space="preserve">and shall constitute </w:t>
      </w:r>
      <w:r w:rsidR="005E201A" w:rsidRPr="00052944">
        <w:rPr>
          <w:sz w:val="20"/>
          <w:szCs w:val="20"/>
        </w:rPr>
        <w:t>consideration</w:t>
      </w:r>
      <w:r w:rsidR="00623335" w:rsidRPr="00052944">
        <w:rPr>
          <w:sz w:val="20"/>
          <w:szCs w:val="20"/>
        </w:rPr>
        <w:t xml:space="preserve"> for this Contract (along with other good and valuable consideration), and shall be </w:t>
      </w:r>
      <w:r w:rsidR="005E201A" w:rsidRPr="00052944">
        <w:rPr>
          <w:sz w:val="20"/>
          <w:szCs w:val="20"/>
        </w:rPr>
        <w:t>delivered to Seller, provided that upon the Closing, such contract consideration shall be credited against the Purchase Price</w:t>
      </w:r>
      <w:r w:rsidR="00623335" w:rsidRPr="00052944">
        <w:rPr>
          <w:sz w:val="20"/>
          <w:szCs w:val="20"/>
        </w:rPr>
        <w:t xml:space="preserve"> along with the remainder of the Earnest Money Deposit</w:t>
      </w:r>
      <w:r w:rsidR="005E201A" w:rsidRPr="00052944">
        <w:rPr>
          <w:sz w:val="20"/>
          <w:szCs w:val="20"/>
        </w:rPr>
        <w:t>.</w:t>
      </w:r>
    </w:p>
    <w:p w14:paraId="1FF2260F" w14:textId="77777777" w:rsidR="004C0D6F" w:rsidRPr="00052944" w:rsidRDefault="004C0D6F" w:rsidP="004C0D6F">
      <w:pPr>
        <w:pStyle w:val="ListParagraph"/>
        <w:ind w:left="360"/>
        <w:jc w:val="both"/>
        <w:rPr>
          <w:sz w:val="20"/>
          <w:szCs w:val="20"/>
        </w:rPr>
      </w:pPr>
    </w:p>
    <w:p w14:paraId="27AAE258" w14:textId="77777777" w:rsidR="005E201A" w:rsidRPr="00052944" w:rsidRDefault="0088609F" w:rsidP="00541874">
      <w:pPr>
        <w:pStyle w:val="ListParagraph"/>
        <w:numPr>
          <w:ilvl w:val="1"/>
          <w:numId w:val="8"/>
        </w:numPr>
        <w:ind w:left="360" w:firstLine="0"/>
        <w:jc w:val="both"/>
        <w:rPr>
          <w:sz w:val="20"/>
          <w:szCs w:val="20"/>
        </w:rPr>
      </w:pPr>
      <w:r w:rsidRPr="00052944">
        <w:rPr>
          <w:b/>
          <w:sz w:val="20"/>
          <w:szCs w:val="20"/>
        </w:rPr>
        <w:t xml:space="preserve">   </w:t>
      </w:r>
      <w:r w:rsidR="00623335" w:rsidRPr="00052944">
        <w:rPr>
          <w:b/>
          <w:sz w:val="20"/>
          <w:szCs w:val="20"/>
        </w:rPr>
        <w:t>No Waiver of Seller’s Termination Right.</w:t>
      </w:r>
      <w:r w:rsidR="005E201A" w:rsidRPr="00052944">
        <w:rPr>
          <w:sz w:val="20"/>
          <w:szCs w:val="20"/>
        </w:rPr>
        <w:t xml:space="preserve"> </w:t>
      </w:r>
      <w:r w:rsidR="00623335" w:rsidRPr="00052944">
        <w:rPr>
          <w:sz w:val="20"/>
          <w:szCs w:val="20"/>
        </w:rPr>
        <w:t>The failure of Seller to promptly terminate for any of the foregoing conditions shall not prejudice or otherwise affect Seller’s right to terminate the Contract at a later date based on the previous occurrence of such conditions.</w:t>
      </w:r>
    </w:p>
    <w:p w14:paraId="61BA1C17" w14:textId="77777777" w:rsidR="004C0D6F" w:rsidRPr="00052944" w:rsidRDefault="004C0D6F" w:rsidP="004C0D6F">
      <w:pPr>
        <w:pStyle w:val="ListParagraph"/>
        <w:ind w:left="360"/>
        <w:jc w:val="both"/>
        <w:rPr>
          <w:sz w:val="20"/>
          <w:szCs w:val="20"/>
        </w:rPr>
      </w:pPr>
    </w:p>
    <w:p w14:paraId="3BD47B31" w14:textId="096F832A" w:rsidR="006E0791" w:rsidRPr="00052944" w:rsidRDefault="0088609F" w:rsidP="00541874">
      <w:pPr>
        <w:pStyle w:val="ListParagraph"/>
        <w:numPr>
          <w:ilvl w:val="1"/>
          <w:numId w:val="8"/>
        </w:numPr>
        <w:ind w:left="360" w:firstLine="0"/>
        <w:jc w:val="both"/>
        <w:rPr>
          <w:sz w:val="20"/>
          <w:szCs w:val="20"/>
        </w:rPr>
      </w:pPr>
      <w:r w:rsidRPr="00052944">
        <w:rPr>
          <w:b/>
          <w:sz w:val="20"/>
          <w:szCs w:val="20"/>
        </w:rPr>
        <w:t xml:space="preserve">   </w:t>
      </w:r>
      <w:r w:rsidR="00465F67" w:rsidRPr="00052944">
        <w:rPr>
          <w:b/>
          <w:sz w:val="20"/>
          <w:szCs w:val="20"/>
        </w:rPr>
        <w:t>Seller’s Remedies</w:t>
      </w:r>
      <w:r w:rsidR="00623335" w:rsidRPr="00052944">
        <w:rPr>
          <w:b/>
          <w:sz w:val="20"/>
          <w:szCs w:val="20"/>
        </w:rPr>
        <w:t xml:space="preserve"> Not Limited</w:t>
      </w:r>
      <w:r w:rsidR="00465F67" w:rsidRPr="00052944">
        <w:rPr>
          <w:b/>
          <w:sz w:val="20"/>
          <w:szCs w:val="20"/>
        </w:rPr>
        <w:t>.</w:t>
      </w:r>
      <w:r w:rsidR="00465F67" w:rsidRPr="00052944">
        <w:rPr>
          <w:sz w:val="20"/>
          <w:szCs w:val="20"/>
        </w:rPr>
        <w:t xml:space="preserve"> </w:t>
      </w:r>
      <w:r w:rsidR="00623335" w:rsidRPr="00052944">
        <w:rPr>
          <w:sz w:val="20"/>
          <w:szCs w:val="20"/>
        </w:rPr>
        <w:t>After acceptance of this Contract, Seller will incur daily carrying and other costs attributable to hold</w:t>
      </w:r>
      <w:r w:rsidR="00D15E8E" w:rsidRPr="00052944">
        <w:rPr>
          <w:sz w:val="20"/>
          <w:szCs w:val="20"/>
        </w:rPr>
        <w:t xml:space="preserve">ing the Property off the market and with respect to such costs </w:t>
      </w:r>
      <w:r w:rsidR="005970F1" w:rsidRPr="00052944">
        <w:rPr>
          <w:sz w:val="20"/>
          <w:szCs w:val="20"/>
        </w:rPr>
        <w:t>attributable to holding the Property off the market,</w:t>
      </w:r>
      <w:r w:rsidR="00623335" w:rsidRPr="00052944">
        <w:rPr>
          <w:sz w:val="20"/>
          <w:szCs w:val="20"/>
        </w:rPr>
        <w:t xml:space="preserve"> </w:t>
      </w:r>
      <w:r w:rsidR="00623335" w:rsidRPr="00052944">
        <w:rPr>
          <w:b/>
          <w:sz w:val="20"/>
          <w:szCs w:val="20"/>
        </w:rPr>
        <w:t>BUYER AND SELLER ACKNOWLEDGE AND</w:t>
      </w:r>
      <w:r w:rsidR="005970F1" w:rsidRPr="00052944">
        <w:rPr>
          <w:b/>
          <w:sz w:val="20"/>
          <w:szCs w:val="20"/>
        </w:rPr>
        <w:t xml:space="preserve"> AGREE THAT THE AMOUNT OF SUCH COSTS</w:t>
      </w:r>
      <w:r w:rsidR="00623335" w:rsidRPr="00052944">
        <w:rPr>
          <w:b/>
          <w:sz w:val="20"/>
          <w:szCs w:val="20"/>
        </w:rPr>
        <w:t xml:space="preserve"> IN THE EVENT OF A DEFAULT BY BUYER WOULD BE DIFFICULT TO ASCERTAIN, THAT ESTABLISHING </w:t>
      </w:r>
      <w:r w:rsidR="005970F1" w:rsidRPr="00052944">
        <w:rPr>
          <w:b/>
          <w:sz w:val="20"/>
          <w:szCs w:val="20"/>
        </w:rPr>
        <w:t xml:space="preserve">THE ACTUAL AMOUNT OF </w:t>
      </w:r>
      <w:r w:rsidR="00623335" w:rsidRPr="00052944">
        <w:rPr>
          <w:b/>
          <w:sz w:val="20"/>
          <w:szCs w:val="20"/>
        </w:rPr>
        <w:t xml:space="preserve">SUCH COSTS WOULD BE TIME-CONSUMING AND EXPENSIVE, AND THAT THE EARNEST MONEY DEPOSIT AND THE CONSTRUCTION DEPOSIT CONSTITUTE A REASONABLE APPROXIMATION OF SELLER’S ANTICIPATED </w:t>
      </w:r>
      <w:r w:rsidR="005970F1" w:rsidRPr="00052944">
        <w:rPr>
          <w:b/>
          <w:sz w:val="20"/>
          <w:szCs w:val="20"/>
        </w:rPr>
        <w:t xml:space="preserve">COSTS </w:t>
      </w:r>
      <w:r w:rsidR="00623335" w:rsidRPr="00052944">
        <w:rPr>
          <w:b/>
          <w:sz w:val="20"/>
          <w:szCs w:val="20"/>
        </w:rPr>
        <w:t>RELATED TO</w:t>
      </w:r>
      <w:r w:rsidR="005970F1" w:rsidRPr="00052944">
        <w:rPr>
          <w:b/>
          <w:sz w:val="20"/>
          <w:szCs w:val="20"/>
        </w:rPr>
        <w:t xml:space="preserve"> HOLDING THE PROPERTY OFF THE MARKET</w:t>
      </w:r>
      <w:r w:rsidR="00623335" w:rsidRPr="00052944">
        <w:rPr>
          <w:b/>
          <w:sz w:val="20"/>
          <w:szCs w:val="20"/>
        </w:rPr>
        <w:t xml:space="preserve"> AND</w:t>
      </w:r>
      <w:r w:rsidR="005970F1" w:rsidRPr="00052944">
        <w:rPr>
          <w:b/>
          <w:sz w:val="20"/>
          <w:szCs w:val="20"/>
        </w:rPr>
        <w:t xml:space="preserve"> IS</w:t>
      </w:r>
      <w:r w:rsidR="00623335" w:rsidRPr="00052944">
        <w:rPr>
          <w:b/>
          <w:sz w:val="20"/>
          <w:szCs w:val="20"/>
        </w:rPr>
        <w:t xml:space="preserve"> NOT A PENALTY.</w:t>
      </w:r>
      <w:r w:rsidR="00623335" w:rsidRPr="00052944">
        <w:rPr>
          <w:sz w:val="20"/>
          <w:szCs w:val="20"/>
        </w:rPr>
        <w:t xml:space="preserve">  Notwithstanding the foregoing, </w:t>
      </w:r>
      <w:r w:rsidR="0015241E" w:rsidRPr="00052944">
        <w:rPr>
          <w:sz w:val="20"/>
          <w:szCs w:val="20"/>
        </w:rPr>
        <w:t>in the event of a b</w:t>
      </w:r>
      <w:r w:rsidR="00923E46" w:rsidRPr="00052944">
        <w:rPr>
          <w:sz w:val="20"/>
          <w:szCs w:val="20"/>
        </w:rPr>
        <w:t>r</w:t>
      </w:r>
      <w:r w:rsidR="0015241E" w:rsidRPr="00052944">
        <w:rPr>
          <w:sz w:val="20"/>
          <w:szCs w:val="20"/>
        </w:rPr>
        <w:t xml:space="preserve">each by Buyer of Buyer’s obligations hereunder </w:t>
      </w:r>
      <w:r w:rsidR="005970F1" w:rsidRPr="00052944">
        <w:rPr>
          <w:sz w:val="20"/>
          <w:szCs w:val="20"/>
        </w:rPr>
        <w:t xml:space="preserve">Buyer understands and agrees that </w:t>
      </w:r>
      <w:r w:rsidR="00623335" w:rsidRPr="00052944">
        <w:rPr>
          <w:sz w:val="20"/>
          <w:szCs w:val="20"/>
        </w:rPr>
        <w:t xml:space="preserve">Seller may incur other damages </w:t>
      </w:r>
      <w:r w:rsidR="0015241E" w:rsidRPr="00052944">
        <w:rPr>
          <w:sz w:val="20"/>
          <w:szCs w:val="20"/>
        </w:rPr>
        <w:t xml:space="preserve">in addition to carrying and other costs attributable to holding the Property off the market, and Buyer agrees that seller is entitled to compensation for such other damages, and that by retaining the Earnest Money Deposit and Construction Deposit as liquidated damages for Seller’s carrying and other costs related to holding the Property off the market, </w:t>
      </w:r>
      <w:r w:rsidR="0015241E" w:rsidRPr="00052944">
        <w:rPr>
          <w:b/>
          <w:sz w:val="20"/>
          <w:szCs w:val="20"/>
        </w:rPr>
        <w:t>SELLER DOES NOT WAIVE AND SPECIFICALLY RESERVES THE RIGHT TO PURSUE ACTUAL, COMPENSATORY, SPECIAL, OR CONSEQUENTIAL DAMAGES ARISING FROM OR RELATING TO ANY BREACH OF BUYER’S OBLIGATIONS UNDER THIS CONTRACT.</w:t>
      </w:r>
      <w:r w:rsidR="0015241E" w:rsidRPr="00052944">
        <w:rPr>
          <w:sz w:val="20"/>
          <w:szCs w:val="20"/>
        </w:rPr>
        <w:t xml:space="preserve"> Moreover, nothing in this Contract shall prevent Seller from seeking other legal or equitable relief to which Seller may be entitled, including, without limitation, injunctive relief.</w:t>
      </w:r>
    </w:p>
    <w:p w14:paraId="6186E2A9" w14:textId="77777777" w:rsidR="004C0D6F" w:rsidRPr="00052944" w:rsidRDefault="004C0D6F" w:rsidP="004C0D6F">
      <w:pPr>
        <w:pStyle w:val="ListParagraph"/>
        <w:ind w:left="0"/>
        <w:rPr>
          <w:b/>
          <w:sz w:val="20"/>
          <w:szCs w:val="20"/>
        </w:rPr>
      </w:pPr>
    </w:p>
    <w:p w14:paraId="0EB261C3" w14:textId="25092235" w:rsidR="00761400" w:rsidRPr="00052944" w:rsidRDefault="0015241E" w:rsidP="00761400">
      <w:pPr>
        <w:pStyle w:val="ListParagraph"/>
        <w:numPr>
          <w:ilvl w:val="0"/>
          <w:numId w:val="1"/>
        </w:numPr>
        <w:ind w:left="0" w:firstLine="0"/>
        <w:rPr>
          <w:b/>
          <w:sz w:val="20"/>
          <w:szCs w:val="20"/>
        </w:rPr>
      </w:pPr>
      <w:r w:rsidRPr="00052944">
        <w:rPr>
          <w:b/>
          <w:sz w:val="20"/>
          <w:szCs w:val="20"/>
        </w:rPr>
        <w:lastRenderedPageBreak/>
        <w:t>ASSIGNMENT</w:t>
      </w:r>
      <w:r w:rsidR="006E0791" w:rsidRPr="00052944">
        <w:rPr>
          <w:b/>
          <w:sz w:val="20"/>
          <w:szCs w:val="20"/>
        </w:rPr>
        <w:t>.</w:t>
      </w:r>
      <w:r w:rsidR="00761400" w:rsidRPr="00052944">
        <w:rPr>
          <w:b/>
          <w:sz w:val="20"/>
          <w:szCs w:val="20"/>
        </w:rPr>
        <w:t xml:space="preserve"> </w:t>
      </w:r>
      <w:r w:rsidR="002C4418" w:rsidRPr="00052944">
        <w:rPr>
          <w:b/>
          <w:sz w:val="20"/>
          <w:szCs w:val="20"/>
        </w:rPr>
        <w:t xml:space="preserve"> </w:t>
      </w:r>
      <w:r w:rsidR="00761400" w:rsidRPr="00052944">
        <w:rPr>
          <w:sz w:val="20"/>
          <w:szCs w:val="20"/>
        </w:rPr>
        <w:t xml:space="preserve">Buyer may not assign any interest under this Contract without Seller’s written consent. </w:t>
      </w:r>
      <w:r w:rsidR="002C4418" w:rsidRPr="00052944">
        <w:rPr>
          <w:sz w:val="20"/>
          <w:szCs w:val="20"/>
        </w:rPr>
        <w:t xml:space="preserve"> </w:t>
      </w:r>
      <w:r w:rsidR="00761400" w:rsidRPr="00052944">
        <w:rPr>
          <w:sz w:val="20"/>
          <w:szCs w:val="20"/>
        </w:rPr>
        <w:t xml:space="preserve">Seller may assign its rights and obligations under this Contract to any person or entity </w:t>
      </w:r>
      <w:r w:rsidR="00A60378" w:rsidRPr="00052944">
        <w:rPr>
          <w:sz w:val="20"/>
          <w:szCs w:val="20"/>
        </w:rPr>
        <w:t xml:space="preserve">upon written notice to Buyer. </w:t>
      </w:r>
    </w:p>
    <w:p w14:paraId="6C5D2CAF" w14:textId="77777777" w:rsidR="004C0D6F" w:rsidRPr="00052944" w:rsidRDefault="004C0D6F" w:rsidP="004C0D6F">
      <w:pPr>
        <w:pStyle w:val="ListParagraph"/>
        <w:ind w:left="0"/>
        <w:jc w:val="both"/>
        <w:rPr>
          <w:sz w:val="20"/>
          <w:szCs w:val="20"/>
        </w:rPr>
      </w:pPr>
    </w:p>
    <w:p w14:paraId="4D883447" w14:textId="77777777" w:rsidR="00A60378" w:rsidRPr="00052944" w:rsidRDefault="00A60378" w:rsidP="00A60378">
      <w:pPr>
        <w:pStyle w:val="ListParagraph"/>
        <w:numPr>
          <w:ilvl w:val="0"/>
          <w:numId w:val="1"/>
        </w:numPr>
        <w:ind w:left="0" w:firstLine="0"/>
        <w:jc w:val="both"/>
        <w:rPr>
          <w:sz w:val="20"/>
          <w:szCs w:val="20"/>
        </w:rPr>
      </w:pPr>
      <w:r w:rsidRPr="00052944">
        <w:rPr>
          <w:b/>
          <w:sz w:val="20"/>
          <w:szCs w:val="20"/>
        </w:rPr>
        <w:t xml:space="preserve">NOTICE REQUIRED UNDER UTAH CODE – PROTECTION AGAINST LIENS AND CIVIL ACTION. </w:t>
      </w:r>
      <w:r w:rsidRPr="00052944">
        <w:rPr>
          <w:sz w:val="20"/>
          <w:szCs w:val="20"/>
        </w:rPr>
        <w:t>Notice is hereby provided in accordance with Section 38-11-108 of the Utah Code that under Utah law a “owner” may be protected against liens being maintained against an “owner-occupied residence” and from other civil action being maintained to recover monies owed for “qualified services” performed or provided by suppliers and subcontractors as a part of this contract (the foregoing terms are defined in Section 38-11-102 of the Utah Code), if either section (1) or (2) is met:</w:t>
      </w:r>
    </w:p>
    <w:p w14:paraId="6A720B04" w14:textId="77777777" w:rsidR="002C4418" w:rsidRPr="00052944" w:rsidRDefault="002C4418" w:rsidP="002C4418">
      <w:pPr>
        <w:pStyle w:val="ListParagraph"/>
        <w:ind w:left="0"/>
        <w:jc w:val="both"/>
        <w:rPr>
          <w:sz w:val="20"/>
          <w:szCs w:val="20"/>
        </w:rPr>
      </w:pPr>
    </w:p>
    <w:p w14:paraId="7D4A679F" w14:textId="77777777" w:rsidR="00A60378" w:rsidRPr="00052944" w:rsidRDefault="00A60378" w:rsidP="00A60378">
      <w:pPr>
        <w:pStyle w:val="ListParagraph"/>
        <w:ind w:left="360"/>
        <w:jc w:val="both"/>
        <w:rPr>
          <w:b/>
          <w:sz w:val="20"/>
          <w:szCs w:val="20"/>
        </w:rPr>
      </w:pPr>
      <w:r w:rsidRPr="00052944">
        <w:rPr>
          <w:sz w:val="20"/>
          <w:szCs w:val="20"/>
        </w:rPr>
        <w:t xml:space="preserve">(1)(a) the owner entered into a written contract with an original contractor, a factory built housing retailer, or a real estate developer; (b) the original contractor was properly licensed or exempt from licensure under Title 58, Chapter 55, Utah Construction Trades Licensing Act at the time the contract was executed; </w:t>
      </w:r>
      <w:r w:rsidRPr="00052944">
        <w:rPr>
          <w:b/>
          <w:sz w:val="20"/>
          <w:szCs w:val="20"/>
        </w:rPr>
        <w:t xml:space="preserve">AND </w:t>
      </w:r>
      <w:r w:rsidRPr="00052944">
        <w:rPr>
          <w:sz w:val="20"/>
          <w:szCs w:val="20"/>
        </w:rPr>
        <w:t>(c) the owner paid in full the contracting entity in accordance with the written contract and any written or oral amendments to the contract;</w:t>
      </w:r>
      <w:r w:rsidRPr="00052944">
        <w:rPr>
          <w:b/>
          <w:sz w:val="20"/>
          <w:szCs w:val="20"/>
        </w:rPr>
        <w:t xml:space="preserve"> OR</w:t>
      </w:r>
    </w:p>
    <w:p w14:paraId="2A764B2E" w14:textId="77777777" w:rsidR="00A60378" w:rsidRPr="00052944" w:rsidRDefault="00A60378" w:rsidP="00A60378">
      <w:pPr>
        <w:pStyle w:val="ListParagraph"/>
        <w:ind w:left="360"/>
        <w:jc w:val="both"/>
        <w:rPr>
          <w:sz w:val="20"/>
          <w:szCs w:val="20"/>
        </w:rPr>
      </w:pPr>
      <w:r w:rsidRPr="00052944">
        <w:rPr>
          <w:sz w:val="20"/>
          <w:szCs w:val="20"/>
        </w:rPr>
        <w:t>(2) the amount of the general contract between the owner and the original contractor totals no more than $5,000.</w:t>
      </w:r>
    </w:p>
    <w:p w14:paraId="172EE67A" w14:textId="77777777" w:rsidR="00846126" w:rsidRPr="00052944" w:rsidRDefault="00A60378" w:rsidP="00A60378">
      <w:pPr>
        <w:pStyle w:val="ListParagraph"/>
        <w:ind w:left="360"/>
        <w:jc w:val="both"/>
        <w:rPr>
          <w:sz w:val="20"/>
          <w:szCs w:val="20"/>
        </w:rPr>
      </w:pPr>
      <w:r w:rsidRPr="00052944">
        <w:rPr>
          <w:sz w:val="20"/>
          <w:szCs w:val="20"/>
        </w:rPr>
        <w:t>(3) An owner who can establish compliance with either section (1) or (2) may perfect the owner's protection by applying for a Certificate of Compliance with the Division of Occupational and Professional Licensing. The application is available at www.dopl.utah.gov/rlrf.</w:t>
      </w:r>
    </w:p>
    <w:p w14:paraId="7D4C83B9" w14:textId="77777777" w:rsidR="004C0D6F" w:rsidRPr="00052944" w:rsidRDefault="004C0D6F" w:rsidP="004C0D6F">
      <w:pPr>
        <w:pStyle w:val="ListParagraph"/>
        <w:ind w:left="0"/>
        <w:jc w:val="both"/>
        <w:rPr>
          <w:sz w:val="20"/>
          <w:szCs w:val="20"/>
        </w:rPr>
      </w:pPr>
    </w:p>
    <w:p w14:paraId="7B665341" w14:textId="77777777" w:rsidR="00536A54" w:rsidRPr="00052944" w:rsidRDefault="0088609F" w:rsidP="00536A54">
      <w:pPr>
        <w:pStyle w:val="ListParagraph"/>
        <w:numPr>
          <w:ilvl w:val="0"/>
          <w:numId w:val="1"/>
        </w:numPr>
        <w:ind w:left="0" w:firstLine="0"/>
        <w:jc w:val="both"/>
        <w:rPr>
          <w:sz w:val="20"/>
          <w:szCs w:val="20"/>
        </w:rPr>
      </w:pPr>
      <w:r w:rsidRPr="00052944">
        <w:rPr>
          <w:b/>
          <w:sz w:val="20"/>
          <w:szCs w:val="20"/>
        </w:rPr>
        <w:t xml:space="preserve">MANDATORY </w:t>
      </w:r>
      <w:r w:rsidR="006E0791" w:rsidRPr="00052944">
        <w:rPr>
          <w:b/>
          <w:sz w:val="20"/>
          <w:szCs w:val="20"/>
        </w:rPr>
        <w:t>D</w:t>
      </w:r>
      <w:r w:rsidR="00536A54" w:rsidRPr="00052944">
        <w:rPr>
          <w:b/>
          <w:sz w:val="20"/>
          <w:szCs w:val="20"/>
        </w:rPr>
        <w:t>ISPUTE RESOLUTION</w:t>
      </w:r>
      <w:r w:rsidR="006E0791" w:rsidRPr="00052944">
        <w:rPr>
          <w:b/>
          <w:sz w:val="20"/>
          <w:szCs w:val="20"/>
        </w:rPr>
        <w:t>.</w:t>
      </w:r>
      <w:r w:rsidR="00536A54" w:rsidRPr="00052944">
        <w:rPr>
          <w:sz w:val="20"/>
          <w:szCs w:val="20"/>
        </w:rPr>
        <w:t xml:space="preserve"> By executing this agreement, Buyer agrees that any Disputes (defined below) between </w:t>
      </w:r>
      <w:r w:rsidR="003753BE" w:rsidRPr="00052944">
        <w:rPr>
          <w:sz w:val="20"/>
          <w:szCs w:val="20"/>
        </w:rPr>
        <w:t>which Buyer has or may have against Seller</w:t>
      </w:r>
      <w:r w:rsidR="00536A54" w:rsidRPr="00052944">
        <w:rPr>
          <w:sz w:val="20"/>
          <w:szCs w:val="20"/>
        </w:rPr>
        <w:t xml:space="preserve"> shall be resolved pursuant to the arbitration provisions of this </w:t>
      </w:r>
      <w:r w:rsidR="00536A54" w:rsidRPr="00052944">
        <w:rPr>
          <w:b/>
          <w:sz w:val="20"/>
          <w:szCs w:val="20"/>
        </w:rPr>
        <w:t xml:space="preserve">Section </w:t>
      </w:r>
      <w:r w:rsidR="004C0D6F" w:rsidRPr="00052944">
        <w:rPr>
          <w:b/>
          <w:sz w:val="20"/>
          <w:szCs w:val="20"/>
        </w:rPr>
        <w:t>16</w:t>
      </w:r>
      <w:r w:rsidR="003753BE" w:rsidRPr="00052944">
        <w:rPr>
          <w:b/>
          <w:sz w:val="20"/>
          <w:szCs w:val="20"/>
        </w:rPr>
        <w:t xml:space="preserve"> </w:t>
      </w:r>
      <w:r w:rsidR="003753BE" w:rsidRPr="00052944">
        <w:rPr>
          <w:sz w:val="20"/>
          <w:szCs w:val="20"/>
        </w:rPr>
        <w:t>and Buyer hereby waives the right to pursue any legal action in the courts except as provided herein</w:t>
      </w:r>
      <w:r w:rsidR="00536A54" w:rsidRPr="00052944">
        <w:rPr>
          <w:sz w:val="20"/>
          <w:szCs w:val="20"/>
        </w:rPr>
        <w:t xml:space="preserve">. Notwithstanding the forgoing, nothing in this </w:t>
      </w:r>
      <w:r w:rsidR="00536A54" w:rsidRPr="00052944">
        <w:rPr>
          <w:b/>
          <w:sz w:val="20"/>
          <w:szCs w:val="20"/>
        </w:rPr>
        <w:t xml:space="preserve">Section </w:t>
      </w:r>
      <w:r w:rsidR="004C0D6F" w:rsidRPr="00052944">
        <w:rPr>
          <w:b/>
          <w:sz w:val="20"/>
          <w:szCs w:val="20"/>
        </w:rPr>
        <w:t>16</w:t>
      </w:r>
      <w:r w:rsidR="00536A54" w:rsidRPr="00052944">
        <w:rPr>
          <w:sz w:val="20"/>
          <w:szCs w:val="20"/>
        </w:rPr>
        <w:t xml:space="preserve"> shall prevent either party from seeking </w:t>
      </w:r>
      <w:r w:rsidR="00E37DAC" w:rsidRPr="00052944">
        <w:rPr>
          <w:sz w:val="20"/>
          <w:szCs w:val="20"/>
        </w:rPr>
        <w:t>temporary or permanent</w:t>
      </w:r>
      <w:r w:rsidR="00536A54" w:rsidRPr="00052944">
        <w:rPr>
          <w:sz w:val="20"/>
          <w:szCs w:val="20"/>
        </w:rPr>
        <w:t xml:space="preserve"> injunctive relief from a court of competent jurisdiction if exigent circumstances warranting such action exist.</w:t>
      </w:r>
    </w:p>
    <w:p w14:paraId="1F94D8FB" w14:textId="77777777" w:rsidR="004C0D6F" w:rsidRPr="00052944" w:rsidRDefault="004C0D6F" w:rsidP="004C0D6F">
      <w:pPr>
        <w:pStyle w:val="ListParagraph"/>
        <w:ind w:left="360"/>
        <w:jc w:val="both"/>
        <w:rPr>
          <w:sz w:val="20"/>
          <w:szCs w:val="20"/>
        </w:rPr>
      </w:pPr>
    </w:p>
    <w:p w14:paraId="2C54CC1C" w14:textId="77777777" w:rsidR="00E37DAC" w:rsidRPr="00052944" w:rsidRDefault="0088609F" w:rsidP="00541874">
      <w:pPr>
        <w:pStyle w:val="ListParagraph"/>
        <w:numPr>
          <w:ilvl w:val="1"/>
          <w:numId w:val="11"/>
        </w:numPr>
        <w:ind w:left="360" w:firstLine="0"/>
        <w:jc w:val="both"/>
        <w:rPr>
          <w:sz w:val="20"/>
          <w:szCs w:val="20"/>
        </w:rPr>
      </w:pPr>
      <w:r w:rsidRPr="00052944">
        <w:rPr>
          <w:b/>
          <w:sz w:val="20"/>
          <w:szCs w:val="20"/>
        </w:rPr>
        <w:t xml:space="preserve">  </w:t>
      </w:r>
      <w:r w:rsidR="00536A54" w:rsidRPr="00052944">
        <w:rPr>
          <w:b/>
          <w:sz w:val="20"/>
          <w:szCs w:val="20"/>
        </w:rPr>
        <w:t xml:space="preserve">Disputes. </w:t>
      </w:r>
      <w:r w:rsidR="00536A54" w:rsidRPr="00052944">
        <w:rPr>
          <w:sz w:val="20"/>
          <w:szCs w:val="20"/>
        </w:rPr>
        <w:t>These dispute resolution provisions apply to any and all actions or claims by</w:t>
      </w:r>
      <w:r w:rsidR="003753BE" w:rsidRPr="00052944">
        <w:rPr>
          <w:sz w:val="20"/>
          <w:szCs w:val="20"/>
        </w:rPr>
        <w:t xml:space="preserve"> or on behalf of Buyer, or by any third-par</w:t>
      </w:r>
      <w:r w:rsidR="002E0E92" w:rsidRPr="00052944">
        <w:rPr>
          <w:sz w:val="20"/>
          <w:szCs w:val="20"/>
        </w:rPr>
        <w:t>ty in privity with Buyer, against Seller or, as applicable, the insurer under any warranty provided by Seller,</w:t>
      </w:r>
      <w:r w:rsidR="00536A54" w:rsidRPr="00052944">
        <w:rPr>
          <w:sz w:val="20"/>
          <w:szCs w:val="20"/>
        </w:rPr>
        <w:t xml:space="preserve"> which arise out of or in any way relate to this </w:t>
      </w:r>
      <w:r w:rsidR="00E37DAC" w:rsidRPr="00052944">
        <w:rPr>
          <w:sz w:val="20"/>
          <w:szCs w:val="20"/>
        </w:rPr>
        <w:t>Contract</w:t>
      </w:r>
      <w:r w:rsidR="00536A54" w:rsidRPr="00052944">
        <w:rPr>
          <w:sz w:val="20"/>
          <w:szCs w:val="20"/>
        </w:rPr>
        <w:t xml:space="preserve">, the </w:t>
      </w:r>
      <w:r w:rsidR="00E37DAC" w:rsidRPr="00052944">
        <w:rPr>
          <w:sz w:val="20"/>
          <w:szCs w:val="20"/>
        </w:rPr>
        <w:t xml:space="preserve">Home, the Lot, the Property, the Subdivision, the HOA, the CC&amp;Rs, </w:t>
      </w:r>
      <w:r w:rsidR="00536A54" w:rsidRPr="00052944">
        <w:rPr>
          <w:sz w:val="20"/>
          <w:szCs w:val="20"/>
        </w:rPr>
        <w:t xml:space="preserve">including, without limitation, </w:t>
      </w:r>
      <w:r w:rsidR="00E37DAC" w:rsidRPr="00052944">
        <w:rPr>
          <w:sz w:val="20"/>
          <w:szCs w:val="20"/>
        </w:rPr>
        <w:t>any work performed on the Property or in connection with the construction of the Home, any claims regarding grading or water damage, any claims that any component of the Home, the Lot, or any improvement within the Subdivision is or contains a construction defect, and</w:t>
      </w:r>
      <w:r w:rsidR="00536A54" w:rsidRPr="00052944">
        <w:rPr>
          <w:sz w:val="20"/>
          <w:szCs w:val="20"/>
        </w:rPr>
        <w:t xml:space="preserve"> claims which allege violation of statutory standards, strict liability, negligence</w:t>
      </w:r>
      <w:r w:rsidR="001F258F" w:rsidRPr="00052944">
        <w:rPr>
          <w:sz w:val="20"/>
          <w:szCs w:val="20"/>
        </w:rPr>
        <w:t>,</w:t>
      </w:r>
      <w:r w:rsidR="00536A54" w:rsidRPr="00052944">
        <w:rPr>
          <w:sz w:val="20"/>
          <w:szCs w:val="20"/>
        </w:rPr>
        <w:t xml:space="preserve"> breach of implied or express warranties</w:t>
      </w:r>
      <w:r w:rsidR="001F258F" w:rsidRPr="00052944">
        <w:rPr>
          <w:sz w:val="20"/>
          <w:szCs w:val="20"/>
        </w:rPr>
        <w:t>, or breach of any other legal duty</w:t>
      </w:r>
      <w:r w:rsidR="00536A54" w:rsidRPr="00052944">
        <w:rPr>
          <w:sz w:val="20"/>
          <w:szCs w:val="20"/>
        </w:rPr>
        <w:t xml:space="preserve"> (each o</w:t>
      </w:r>
      <w:r w:rsidR="00E37DAC" w:rsidRPr="00052944">
        <w:rPr>
          <w:sz w:val="20"/>
          <w:szCs w:val="20"/>
        </w:rPr>
        <w:t>f the forgoing being a “</w:t>
      </w:r>
      <w:r w:rsidR="00E37DAC" w:rsidRPr="00052944">
        <w:rPr>
          <w:b/>
          <w:sz w:val="20"/>
          <w:szCs w:val="20"/>
        </w:rPr>
        <w:t>Dispute</w:t>
      </w:r>
      <w:r w:rsidR="00536A54" w:rsidRPr="00052944">
        <w:rPr>
          <w:sz w:val="20"/>
          <w:szCs w:val="20"/>
        </w:rPr>
        <w:t xml:space="preserve">”). Disputes shall </w:t>
      </w:r>
      <w:r w:rsidR="00E37DAC" w:rsidRPr="00052944">
        <w:rPr>
          <w:sz w:val="20"/>
          <w:szCs w:val="20"/>
        </w:rPr>
        <w:t xml:space="preserve">also </w:t>
      </w:r>
      <w:r w:rsidR="00536A54" w:rsidRPr="00052944">
        <w:rPr>
          <w:sz w:val="20"/>
          <w:szCs w:val="20"/>
        </w:rPr>
        <w:t xml:space="preserve">include without limitation any controversy between </w:t>
      </w:r>
      <w:r w:rsidR="00E37DAC" w:rsidRPr="00052944">
        <w:rPr>
          <w:sz w:val="20"/>
          <w:szCs w:val="20"/>
        </w:rPr>
        <w:t>Buyer and Seller</w:t>
      </w:r>
      <w:r w:rsidR="00536A54" w:rsidRPr="00052944">
        <w:rPr>
          <w:sz w:val="20"/>
          <w:szCs w:val="20"/>
        </w:rPr>
        <w:t xml:space="preserve"> and their successors or assigns (whether or not</w:t>
      </w:r>
      <w:r w:rsidR="002E0E92" w:rsidRPr="00052944">
        <w:rPr>
          <w:sz w:val="20"/>
          <w:szCs w:val="20"/>
        </w:rPr>
        <w:t xml:space="preserve"> the controversy includes third-</w:t>
      </w:r>
      <w:r w:rsidR="00536A54" w:rsidRPr="00052944">
        <w:rPr>
          <w:sz w:val="20"/>
          <w:szCs w:val="20"/>
        </w:rPr>
        <w:t xml:space="preserve">parties) in any way arising out of or relating to controversies arising out of or relating to the interpretation of the </w:t>
      </w:r>
      <w:r w:rsidR="00E37DAC" w:rsidRPr="00052944">
        <w:rPr>
          <w:sz w:val="20"/>
          <w:szCs w:val="20"/>
        </w:rPr>
        <w:t>Plans or construction actually performed</w:t>
      </w:r>
      <w:r w:rsidR="00536A54" w:rsidRPr="00052944">
        <w:rPr>
          <w:sz w:val="20"/>
          <w:szCs w:val="20"/>
        </w:rPr>
        <w:t>.  Disputes include any claim or cause of action whether arising in law, equity, tort, contract, statute, or otherwise.</w:t>
      </w:r>
    </w:p>
    <w:p w14:paraId="4C27071E" w14:textId="77777777" w:rsidR="004C0D6F" w:rsidRPr="00052944" w:rsidRDefault="004C0D6F" w:rsidP="004C0D6F">
      <w:pPr>
        <w:pStyle w:val="ListParagraph"/>
        <w:ind w:left="360"/>
        <w:jc w:val="both"/>
        <w:rPr>
          <w:sz w:val="20"/>
          <w:szCs w:val="20"/>
        </w:rPr>
      </w:pPr>
    </w:p>
    <w:p w14:paraId="1048E58A" w14:textId="77777777" w:rsidR="00E37DAC" w:rsidRPr="00052944" w:rsidRDefault="0088609F" w:rsidP="00541874">
      <w:pPr>
        <w:pStyle w:val="ListParagraph"/>
        <w:numPr>
          <w:ilvl w:val="1"/>
          <w:numId w:val="11"/>
        </w:numPr>
        <w:ind w:left="360" w:firstLine="0"/>
        <w:jc w:val="both"/>
        <w:rPr>
          <w:sz w:val="20"/>
          <w:szCs w:val="20"/>
        </w:rPr>
      </w:pPr>
      <w:r w:rsidRPr="00052944">
        <w:rPr>
          <w:b/>
          <w:sz w:val="20"/>
          <w:szCs w:val="20"/>
        </w:rPr>
        <w:t xml:space="preserve">  </w:t>
      </w:r>
      <w:r w:rsidR="003753BE" w:rsidRPr="00052944">
        <w:rPr>
          <w:b/>
          <w:sz w:val="20"/>
          <w:szCs w:val="20"/>
        </w:rPr>
        <w:t>Claim Notice</w:t>
      </w:r>
      <w:r w:rsidR="00536A54" w:rsidRPr="00052944">
        <w:rPr>
          <w:b/>
          <w:sz w:val="20"/>
          <w:szCs w:val="20"/>
        </w:rPr>
        <w:t xml:space="preserve">. </w:t>
      </w:r>
      <w:r w:rsidR="003753BE" w:rsidRPr="00052944">
        <w:rPr>
          <w:sz w:val="20"/>
          <w:szCs w:val="20"/>
        </w:rPr>
        <w:t xml:space="preserve">In the event of a Dispute, the </w:t>
      </w:r>
      <w:r w:rsidR="002E0E92" w:rsidRPr="00052944">
        <w:rPr>
          <w:sz w:val="20"/>
          <w:szCs w:val="20"/>
        </w:rPr>
        <w:t xml:space="preserve">Buyer, or any person bringing on claim on Buyer’s behalf or because of privity with Buyer, </w:t>
      </w:r>
      <w:r w:rsidR="003753BE" w:rsidRPr="00052944">
        <w:rPr>
          <w:sz w:val="20"/>
          <w:szCs w:val="20"/>
        </w:rPr>
        <w:t xml:space="preserve">shall deliver to </w:t>
      </w:r>
      <w:r w:rsidR="002E0E92" w:rsidRPr="00052944">
        <w:rPr>
          <w:sz w:val="20"/>
          <w:szCs w:val="20"/>
        </w:rPr>
        <w:t>Seller</w:t>
      </w:r>
      <w:r w:rsidR="003753BE" w:rsidRPr="00052944">
        <w:rPr>
          <w:sz w:val="20"/>
          <w:szCs w:val="20"/>
        </w:rPr>
        <w:t xml:space="preserve"> </w:t>
      </w:r>
      <w:r w:rsidR="00536A54" w:rsidRPr="00052944">
        <w:rPr>
          <w:sz w:val="20"/>
          <w:szCs w:val="20"/>
        </w:rPr>
        <w:t>written notice that a dispute exists (“</w:t>
      </w:r>
      <w:r w:rsidR="00536A54" w:rsidRPr="00052944">
        <w:rPr>
          <w:b/>
          <w:sz w:val="20"/>
          <w:szCs w:val="20"/>
        </w:rPr>
        <w:t>Claim Notice</w:t>
      </w:r>
      <w:r w:rsidR="00536A54" w:rsidRPr="00052944">
        <w:rPr>
          <w:sz w:val="20"/>
          <w:szCs w:val="20"/>
        </w:rPr>
        <w:t xml:space="preserve">”). </w:t>
      </w:r>
      <w:r w:rsidR="003753BE" w:rsidRPr="00052944">
        <w:rPr>
          <w:sz w:val="20"/>
          <w:szCs w:val="20"/>
        </w:rPr>
        <w:t>A Claim Notice shall mean and include the following information to the fullest extent to which the information is available and can reasonably be provided: (1) an explanation of the nature of the Dispute giving rise to the claim; (2) a specific breakdown and calculation of any alleged damages associated with the Dispute; (3) a specific description of the claim along with any supporting opinions, information, or factual evidence upon which the claim or Dispute is based; (4) photographs of any alleged condition, if applicable; (5) samples of any alleged defective conditions or materials; (6) all efforts taken to avoid, mitigate, or minimize the claim or any alleged damages arising therefrom; and (7) the names, phone numbers, and address of each person providing factual information, legal or factual analysis, or legal or factual opinions related to the claim.</w:t>
      </w:r>
      <w:r w:rsidR="002E0E92" w:rsidRPr="00052944">
        <w:rPr>
          <w:sz w:val="20"/>
          <w:szCs w:val="20"/>
        </w:rPr>
        <w:t xml:space="preserve"> If any additional, different, or modified claims, damages, calculations, supporting information, or descriptions are added, provided to, or asserted against the Seller or the warranty insurer that were not included in any previously submitted Claim</w:t>
      </w:r>
      <w:r w:rsidR="001F258F" w:rsidRPr="00052944">
        <w:rPr>
          <w:sz w:val="20"/>
          <w:szCs w:val="20"/>
        </w:rPr>
        <w:t xml:space="preserve"> Notice</w:t>
      </w:r>
      <w:r w:rsidR="002E0E92" w:rsidRPr="00052944">
        <w:rPr>
          <w:sz w:val="20"/>
          <w:szCs w:val="20"/>
        </w:rPr>
        <w:t xml:space="preserve">, </w:t>
      </w:r>
      <w:r w:rsidR="001F258F" w:rsidRPr="00052944">
        <w:rPr>
          <w:sz w:val="20"/>
          <w:szCs w:val="20"/>
        </w:rPr>
        <w:t xml:space="preserve">the Claim Notice requirement will restart and all other provisions of this Section </w:t>
      </w:r>
      <w:r w:rsidR="00902CA8" w:rsidRPr="00052944">
        <w:rPr>
          <w:sz w:val="20"/>
          <w:szCs w:val="20"/>
        </w:rPr>
        <w:t>16</w:t>
      </w:r>
      <w:r w:rsidR="001F258F" w:rsidRPr="00052944">
        <w:rPr>
          <w:sz w:val="20"/>
          <w:szCs w:val="20"/>
        </w:rPr>
        <w:t xml:space="preserve">, including the right to cure, shall </w:t>
      </w:r>
      <w:r w:rsidR="002E0E92" w:rsidRPr="00052944">
        <w:rPr>
          <w:sz w:val="20"/>
          <w:szCs w:val="20"/>
        </w:rPr>
        <w:t>immediately apply again, and any pending action or proceedings, including any mediation or arbitration</w:t>
      </w:r>
      <w:r w:rsidR="001F258F" w:rsidRPr="00052944">
        <w:rPr>
          <w:sz w:val="20"/>
          <w:szCs w:val="20"/>
        </w:rPr>
        <w:t>, shall be stayed during the renewed cure period</w:t>
      </w:r>
      <w:r w:rsidR="002E0E92" w:rsidRPr="00052944">
        <w:rPr>
          <w:sz w:val="20"/>
          <w:szCs w:val="20"/>
        </w:rPr>
        <w:t xml:space="preserve">. </w:t>
      </w:r>
      <w:r w:rsidR="003753BE" w:rsidRPr="00052944">
        <w:rPr>
          <w:sz w:val="20"/>
          <w:szCs w:val="20"/>
        </w:rPr>
        <w:t xml:space="preserve">  </w:t>
      </w:r>
    </w:p>
    <w:p w14:paraId="579A983A" w14:textId="77777777" w:rsidR="004C0D6F" w:rsidRPr="00052944" w:rsidRDefault="004C0D6F" w:rsidP="004C0D6F">
      <w:pPr>
        <w:pStyle w:val="ListParagraph"/>
        <w:ind w:left="360"/>
        <w:jc w:val="both"/>
        <w:rPr>
          <w:sz w:val="20"/>
          <w:szCs w:val="20"/>
        </w:rPr>
      </w:pPr>
    </w:p>
    <w:p w14:paraId="60CED2A5" w14:textId="77777777" w:rsidR="003753BE" w:rsidRPr="00052944" w:rsidRDefault="0088609F" w:rsidP="00541874">
      <w:pPr>
        <w:pStyle w:val="ListParagraph"/>
        <w:numPr>
          <w:ilvl w:val="1"/>
          <w:numId w:val="11"/>
        </w:numPr>
        <w:ind w:left="360" w:firstLine="0"/>
        <w:jc w:val="both"/>
        <w:rPr>
          <w:sz w:val="20"/>
          <w:szCs w:val="20"/>
        </w:rPr>
      </w:pPr>
      <w:r w:rsidRPr="00052944">
        <w:rPr>
          <w:b/>
          <w:sz w:val="20"/>
          <w:szCs w:val="20"/>
        </w:rPr>
        <w:t xml:space="preserve">  </w:t>
      </w:r>
      <w:r w:rsidR="003753BE" w:rsidRPr="00052944">
        <w:rPr>
          <w:b/>
          <w:sz w:val="20"/>
          <w:szCs w:val="20"/>
        </w:rPr>
        <w:t>Right to Cure.</w:t>
      </w:r>
      <w:r w:rsidR="003753BE" w:rsidRPr="00052944">
        <w:rPr>
          <w:sz w:val="20"/>
          <w:szCs w:val="20"/>
        </w:rPr>
        <w:t xml:space="preserve"> After receiving a Claim Notice, Seller shall have one hundred eighty (180) days to cure the</w:t>
      </w:r>
      <w:r w:rsidR="002E0E92" w:rsidRPr="00052944">
        <w:rPr>
          <w:sz w:val="20"/>
          <w:szCs w:val="20"/>
        </w:rPr>
        <w:t xml:space="preserve"> condition(s) giving rise to the claim or the Dispute or, if a cure is not possible within such one hundred eighty (180) day period, to commence a cure, provided Seller thereafter pursues a cure to its conclusion.</w:t>
      </w:r>
      <w:r w:rsidR="003753BE" w:rsidRPr="00052944">
        <w:rPr>
          <w:sz w:val="20"/>
          <w:szCs w:val="20"/>
        </w:rPr>
        <w:t xml:space="preserve"> </w:t>
      </w:r>
    </w:p>
    <w:p w14:paraId="7973DB28" w14:textId="77777777" w:rsidR="004C0D6F" w:rsidRPr="00052944" w:rsidRDefault="004C0D6F" w:rsidP="004C0D6F">
      <w:pPr>
        <w:pStyle w:val="ListParagraph"/>
        <w:ind w:left="360"/>
        <w:jc w:val="both"/>
        <w:rPr>
          <w:sz w:val="20"/>
          <w:szCs w:val="20"/>
        </w:rPr>
      </w:pPr>
    </w:p>
    <w:p w14:paraId="6CAB77DA" w14:textId="77777777" w:rsidR="002E0E92" w:rsidRPr="00052944" w:rsidRDefault="0088609F" w:rsidP="00541874">
      <w:pPr>
        <w:pStyle w:val="ListParagraph"/>
        <w:numPr>
          <w:ilvl w:val="1"/>
          <w:numId w:val="11"/>
        </w:numPr>
        <w:ind w:left="360" w:firstLine="0"/>
        <w:jc w:val="both"/>
        <w:rPr>
          <w:sz w:val="20"/>
          <w:szCs w:val="20"/>
        </w:rPr>
      </w:pPr>
      <w:r w:rsidRPr="00052944">
        <w:rPr>
          <w:b/>
          <w:sz w:val="20"/>
          <w:szCs w:val="20"/>
        </w:rPr>
        <w:t xml:space="preserve">  </w:t>
      </w:r>
      <w:r w:rsidR="002E0E92" w:rsidRPr="00052944">
        <w:rPr>
          <w:b/>
          <w:sz w:val="20"/>
          <w:szCs w:val="20"/>
        </w:rPr>
        <w:t>Mediation.</w:t>
      </w:r>
      <w:r w:rsidR="002E0E92" w:rsidRPr="00052944">
        <w:rPr>
          <w:sz w:val="20"/>
          <w:szCs w:val="20"/>
        </w:rPr>
        <w:t xml:space="preserve"> If Seller cannot or does not cure the condition(s) giving rise to the Dispute within the cure period identified above, Buyer and any other person bound by these dispute resolution provisions, may arrange for mediation with a mutually agreeable mediator. </w:t>
      </w:r>
      <w:r w:rsidR="004C0D6F" w:rsidRPr="00052944">
        <w:rPr>
          <w:sz w:val="20"/>
          <w:szCs w:val="20"/>
        </w:rPr>
        <w:t>Mediation is a mandatory step before a claimant can proceed with Arbitration.</w:t>
      </w:r>
    </w:p>
    <w:p w14:paraId="0921DCCF" w14:textId="77777777" w:rsidR="004C0D6F" w:rsidRPr="00052944" w:rsidRDefault="004C0D6F" w:rsidP="004C0D6F">
      <w:pPr>
        <w:pStyle w:val="ListParagraph"/>
        <w:rPr>
          <w:sz w:val="20"/>
          <w:szCs w:val="20"/>
        </w:rPr>
      </w:pPr>
    </w:p>
    <w:p w14:paraId="7320B95A" w14:textId="77777777" w:rsidR="00E37DAC" w:rsidRPr="00052944" w:rsidRDefault="0088609F" w:rsidP="00541874">
      <w:pPr>
        <w:pStyle w:val="ListParagraph"/>
        <w:numPr>
          <w:ilvl w:val="1"/>
          <w:numId w:val="11"/>
        </w:numPr>
        <w:ind w:left="360" w:firstLine="0"/>
        <w:jc w:val="both"/>
        <w:rPr>
          <w:sz w:val="20"/>
          <w:szCs w:val="20"/>
        </w:rPr>
      </w:pPr>
      <w:r w:rsidRPr="00052944">
        <w:rPr>
          <w:b/>
          <w:sz w:val="20"/>
          <w:szCs w:val="20"/>
        </w:rPr>
        <w:t xml:space="preserve">  </w:t>
      </w:r>
      <w:r w:rsidR="00536A54" w:rsidRPr="00052944">
        <w:rPr>
          <w:b/>
          <w:sz w:val="20"/>
          <w:szCs w:val="20"/>
        </w:rPr>
        <w:t xml:space="preserve">Formal Arbitration. </w:t>
      </w:r>
      <w:r w:rsidR="00536A54" w:rsidRPr="00052944">
        <w:rPr>
          <w:sz w:val="20"/>
          <w:szCs w:val="20"/>
        </w:rPr>
        <w:t>If the parties to the Dispute cannot resolve the claim pursuant to the procedures described above,</w:t>
      </w:r>
      <w:r w:rsidR="001F258F" w:rsidRPr="00052944">
        <w:rPr>
          <w:sz w:val="20"/>
          <w:szCs w:val="20"/>
        </w:rPr>
        <w:t xml:space="preserve"> including the cure period and the mediation requirement,</w:t>
      </w:r>
      <w:r w:rsidR="00536A54" w:rsidRPr="00052944">
        <w:rPr>
          <w:sz w:val="20"/>
          <w:szCs w:val="20"/>
        </w:rPr>
        <w:t xml:space="preserve"> the parties shall resolve the Dispute by arbitration in accordance with the Construction Industry Arbitration Rules of the American Arbitration Association (“</w:t>
      </w:r>
      <w:r w:rsidR="00536A54" w:rsidRPr="00052944">
        <w:rPr>
          <w:b/>
          <w:sz w:val="20"/>
          <w:szCs w:val="20"/>
        </w:rPr>
        <w:t>AAA</w:t>
      </w:r>
      <w:r w:rsidR="00536A54" w:rsidRPr="00052944">
        <w:rPr>
          <w:sz w:val="20"/>
          <w:szCs w:val="20"/>
        </w:rPr>
        <w:t>”)</w:t>
      </w:r>
      <w:r w:rsidR="001F258F" w:rsidRPr="00052944">
        <w:rPr>
          <w:sz w:val="20"/>
          <w:szCs w:val="20"/>
        </w:rPr>
        <w:t xml:space="preserve"> as modified by this Agreement</w:t>
      </w:r>
      <w:r w:rsidR="00536A54" w:rsidRPr="00052944">
        <w:rPr>
          <w:sz w:val="20"/>
          <w:szCs w:val="20"/>
        </w:rPr>
        <w:t>. The aggrieved party shall commence the arbitration proceeding before a AAA arbitrator located in Salt Lake County, Utah, or before another mutually agreeable arbitrator.</w:t>
      </w:r>
    </w:p>
    <w:p w14:paraId="4973AED3" w14:textId="77777777" w:rsidR="004C0D6F" w:rsidRPr="00052944" w:rsidRDefault="004C0D6F" w:rsidP="004C0D6F">
      <w:pPr>
        <w:pStyle w:val="ListParagraph"/>
        <w:ind w:left="360"/>
        <w:jc w:val="both"/>
        <w:rPr>
          <w:sz w:val="20"/>
          <w:szCs w:val="20"/>
        </w:rPr>
      </w:pPr>
    </w:p>
    <w:p w14:paraId="7606BBAD" w14:textId="77777777" w:rsidR="001F258F" w:rsidRPr="00052944" w:rsidRDefault="0088609F" w:rsidP="00541874">
      <w:pPr>
        <w:pStyle w:val="ListParagraph"/>
        <w:numPr>
          <w:ilvl w:val="1"/>
          <w:numId w:val="11"/>
        </w:numPr>
        <w:ind w:left="360" w:firstLine="0"/>
        <w:jc w:val="both"/>
        <w:rPr>
          <w:sz w:val="20"/>
          <w:szCs w:val="20"/>
        </w:rPr>
      </w:pPr>
      <w:r w:rsidRPr="00052944">
        <w:rPr>
          <w:b/>
          <w:sz w:val="20"/>
          <w:szCs w:val="20"/>
        </w:rPr>
        <w:t xml:space="preserve">  </w:t>
      </w:r>
      <w:r w:rsidR="00536A54" w:rsidRPr="00052944">
        <w:rPr>
          <w:b/>
          <w:sz w:val="20"/>
          <w:szCs w:val="20"/>
        </w:rPr>
        <w:t xml:space="preserve">Rules and Procedures. </w:t>
      </w:r>
      <w:r w:rsidR="00536A54" w:rsidRPr="00052944">
        <w:rPr>
          <w:sz w:val="20"/>
          <w:szCs w:val="20"/>
        </w:rPr>
        <w:t>The following rules and procedures apply to any arbitration between the parties</w:t>
      </w:r>
      <w:r w:rsidR="001F258F" w:rsidRPr="00052944">
        <w:rPr>
          <w:sz w:val="20"/>
          <w:szCs w:val="20"/>
        </w:rPr>
        <w:t xml:space="preserve"> and shall supersede any contrary rules of the AAA</w:t>
      </w:r>
      <w:r w:rsidR="00536A54" w:rsidRPr="00052944">
        <w:rPr>
          <w:sz w:val="20"/>
          <w:szCs w:val="20"/>
        </w:rPr>
        <w:t xml:space="preserve">. (a) The arbitrator shall have the authority to try and shall try, </w:t>
      </w:r>
      <w:r w:rsidR="00536A54" w:rsidRPr="00052944">
        <w:rPr>
          <w:b/>
          <w:sz w:val="20"/>
          <w:szCs w:val="20"/>
        </w:rPr>
        <w:t>WITHOUT A JURY</w:t>
      </w:r>
      <w:r w:rsidR="00536A54" w:rsidRPr="00052944">
        <w:rPr>
          <w:sz w:val="20"/>
          <w:szCs w:val="20"/>
        </w:rPr>
        <w:t xml:space="preserve">, all issues, whether of fact or law, including without limitation, the validity, scope and enforceability of these dispute resolution provisions. (b) The arbitrator must be a neutral and impartial retired judge, </w:t>
      </w:r>
      <w:r w:rsidR="00E37DAC" w:rsidRPr="00052944">
        <w:rPr>
          <w:sz w:val="20"/>
          <w:szCs w:val="20"/>
        </w:rPr>
        <w:t xml:space="preserve">an </w:t>
      </w:r>
      <w:r w:rsidR="00536A54" w:rsidRPr="00052944">
        <w:rPr>
          <w:sz w:val="20"/>
          <w:szCs w:val="20"/>
        </w:rPr>
        <w:t>attorney</w:t>
      </w:r>
      <w:r w:rsidR="00E37DAC" w:rsidRPr="00052944">
        <w:rPr>
          <w:sz w:val="20"/>
          <w:szCs w:val="20"/>
        </w:rPr>
        <w:t xml:space="preserve"> with construction law experience</w:t>
      </w:r>
      <w:r w:rsidR="00536A54" w:rsidRPr="00052944">
        <w:rPr>
          <w:sz w:val="20"/>
          <w:szCs w:val="20"/>
        </w:rPr>
        <w:t xml:space="preserve">, or </w:t>
      </w:r>
      <w:r w:rsidR="00E37DAC" w:rsidRPr="00052944">
        <w:rPr>
          <w:sz w:val="20"/>
          <w:szCs w:val="20"/>
        </w:rPr>
        <w:t>an</w:t>
      </w:r>
      <w:r w:rsidR="00536A54" w:rsidRPr="00052944">
        <w:rPr>
          <w:sz w:val="20"/>
          <w:szCs w:val="20"/>
        </w:rPr>
        <w:t>other person with substantial experience in construction m</w:t>
      </w:r>
      <w:r w:rsidR="001F258F" w:rsidRPr="00052944">
        <w:rPr>
          <w:sz w:val="20"/>
          <w:szCs w:val="20"/>
        </w:rPr>
        <w:t>atters.  (c) Except in the case of a Dispute alleging a construction or design defect (“</w:t>
      </w:r>
      <w:r w:rsidR="001F258F" w:rsidRPr="00052944">
        <w:rPr>
          <w:b/>
          <w:sz w:val="20"/>
          <w:szCs w:val="20"/>
        </w:rPr>
        <w:t>Defect Dispute</w:t>
      </w:r>
      <w:r w:rsidR="001F258F" w:rsidRPr="00052944">
        <w:rPr>
          <w:sz w:val="20"/>
          <w:szCs w:val="20"/>
        </w:rPr>
        <w:t>”) as set forth</w:t>
      </w:r>
      <w:r w:rsidR="00536A54" w:rsidRPr="00052944">
        <w:rPr>
          <w:sz w:val="20"/>
          <w:szCs w:val="20"/>
        </w:rPr>
        <w:t xml:space="preserve"> below, no party shall be entitled to serve any form of written discovery requests (interrogatory, requests for admissions, requests for authentication, requests for document production or depositions) on any other party unless leave to do so is first granted by the arbitrator.  Any party shall, within fifteen (15) days of receipt of the date that the arbitration hearing is first set, have the right to demand in writing, served personally or by facsimile, that all other parties to the dispute resolution proceeding provide a list of witnesses they intend to call (designating which witnesses will be called as expert witnesses) and a list of documents they intend to introduce.  A copy of such demand shall be served on the arbitrator.  Such lists shall be mutually exchanged and served personally or by facsimile on the opposing party within fifteen (15) days thereafter.  Copies thereof shall be served on the arbitrator.  Listed documents shall be made available for inspection and copying at reasonable times prior to the arbitration hearing trial. (d) </w:t>
      </w:r>
      <w:r w:rsidR="001F258F" w:rsidRPr="00052944">
        <w:rPr>
          <w:sz w:val="20"/>
          <w:szCs w:val="20"/>
        </w:rPr>
        <w:t>Notwithstanding the foregoing, i</w:t>
      </w:r>
      <w:r w:rsidR="00536A54" w:rsidRPr="00052944">
        <w:rPr>
          <w:sz w:val="20"/>
          <w:szCs w:val="20"/>
        </w:rPr>
        <w:t xml:space="preserve">n the context of a </w:t>
      </w:r>
      <w:r w:rsidR="001F258F" w:rsidRPr="00052944">
        <w:rPr>
          <w:sz w:val="20"/>
          <w:szCs w:val="20"/>
        </w:rPr>
        <w:t xml:space="preserve">Defect </w:t>
      </w:r>
      <w:r w:rsidR="00536A54" w:rsidRPr="00052944">
        <w:rPr>
          <w:sz w:val="20"/>
          <w:szCs w:val="20"/>
        </w:rPr>
        <w:t>Dispute</w:t>
      </w:r>
      <w:r w:rsidR="001F258F" w:rsidRPr="00052944">
        <w:rPr>
          <w:sz w:val="20"/>
          <w:szCs w:val="20"/>
        </w:rPr>
        <w:t xml:space="preserve">, </w:t>
      </w:r>
      <w:r w:rsidR="00536A54" w:rsidRPr="00052944">
        <w:rPr>
          <w:sz w:val="20"/>
          <w:szCs w:val="20"/>
        </w:rPr>
        <w:t>all parties shall be entitled to conduct all discovery as otherwise provided under Utah law, and the arbitrator shall oversee discovery and may enforce all discovery orders in the same manner as any trial court judge, with rights to regulate discovery and to issue and/or enforce subpoenas, protective orders or other limitations on discovery available under Utah law.  In the context of Defect Disputes where the owner of the property at issue is a party to the dispute resolution proceeding, all parties consent to and/or are entitled to reasonable site inspections, visual inspections, destructive testing, and other discovery mechanisms commonly employed in such disputes.</w:t>
      </w:r>
    </w:p>
    <w:p w14:paraId="7B5AD2AE" w14:textId="77777777" w:rsidR="004C0D6F" w:rsidRPr="00052944" w:rsidRDefault="004C0D6F" w:rsidP="004C0D6F">
      <w:pPr>
        <w:pStyle w:val="ListParagraph"/>
        <w:ind w:left="360"/>
        <w:jc w:val="both"/>
        <w:rPr>
          <w:b/>
          <w:sz w:val="20"/>
          <w:szCs w:val="20"/>
        </w:rPr>
      </w:pPr>
    </w:p>
    <w:p w14:paraId="665160B5" w14:textId="77777777" w:rsidR="007A41AA" w:rsidRPr="00052944" w:rsidRDefault="0088609F" w:rsidP="00541874">
      <w:pPr>
        <w:pStyle w:val="ListParagraph"/>
        <w:numPr>
          <w:ilvl w:val="1"/>
          <w:numId w:val="11"/>
        </w:numPr>
        <w:ind w:left="360" w:firstLine="0"/>
        <w:jc w:val="both"/>
        <w:rPr>
          <w:b/>
          <w:sz w:val="20"/>
          <w:szCs w:val="20"/>
        </w:rPr>
      </w:pPr>
      <w:r w:rsidRPr="00052944">
        <w:rPr>
          <w:b/>
          <w:sz w:val="20"/>
          <w:szCs w:val="20"/>
        </w:rPr>
        <w:t xml:space="preserve">  </w:t>
      </w:r>
      <w:r w:rsidR="00536A54" w:rsidRPr="00052944">
        <w:rPr>
          <w:b/>
          <w:sz w:val="20"/>
          <w:szCs w:val="20"/>
        </w:rPr>
        <w:t>Hearing</w:t>
      </w:r>
      <w:r w:rsidR="007A41AA" w:rsidRPr="00052944">
        <w:rPr>
          <w:b/>
          <w:sz w:val="20"/>
          <w:szCs w:val="20"/>
        </w:rPr>
        <w:t xml:space="preserve"> and Decision</w:t>
      </w:r>
      <w:r w:rsidR="00536A54" w:rsidRPr="00052944">
        <w:rPr>
          <w:b/>
          <w:sz w:val="20"/>
          <w:szCs w:val="20"/>
        </w:rPr>
        <w:t xml:space="preserve">. </w:t>
      </w:r>
      <w:r w:rsidR="001F258F" w:rsidRPr="00052944">
        <w:rPr>
          <w:sz w:val="20"/>
          <w:szCs w:val="20"/>
        </w:rPr>
        <w:t>T</w:t>
      </w:r>
      <w:r w:rsidR="00536A54" w:rsidRPr="00052944">
        <w:rPr>
          <w:sz w:val="20"/>
          <w:szCs w:val="20"/>
        </w:rPr>
        <w:t>he arbitration hearing shall be conducted in accordance with Construction Industry Arbitration Rules of the AAA</w:t>
      </w:r>
      <w:r w:rsidR="001F258F" w:rsidRPr="00052944">
        <w:rPr>
          <w:sz w:val="20"/>
          <w:szCs w:val="20"/>
        </w:rPr>
        <w:t xml:space="preserve">, as modified by this Agreement, </w:t>
      </w:r>
      <w:r w:rsidR="00536A54" w:rsidRPr="00052944">
        <w:rPr>
          <w:sz w:val="20"/>
          <w:szCs w:val="20"/>
        </w:rPr>
        <w:t>and the Utah Rules of Evidence. The arbitrator</w:t>
      </w:r>
      <w:r w:rsidR="001F258F" w:rsidRPr="00052944">
        <w:rPr>
          <w:sz w:val="20"/>
          <w:szCs w:val="20"/>
        </w:rPr>
        <w:t xml:space="preserve"> may issue any remedy or relief allowed under this Agreement</w:t>
      </w:r>
      <w:r w:rsidR="00536A54" w:rsidRPr="00052944">
        <w:rPr>
          <w:sz w:val="20"/>
          <w:szCs w:val="20"/>
        </w:rPr>
        <w:t xml:space="preserve">. The arbitrator may require one or more pre-hearing conferences.  </w:t>
      </w:r>
      <w:r w:rsidR="001F258F" w:rsidRPr="00052944">
        <w:rPr>
          <w:sz w:val="20"/>
          <w:szCs w:val="20"/>
        </w:rPr>
        <w:t>The arbitrator’s decision shall be final and binding</w:t>
      </w:r>
      <w:r w:rsidR="007A41AA" w:rsidRPr="00052944">
        <w:rPr>
          <w:sz w:val="20"/>
          <w:szCs w:val="20"/>
        </w:rPr>
        <w:t xml:space="preserve"> on all parties</w:t>
      </w:r>
      <w:r w:rsidR="001F258F" w:rsidRPr="00052944">
        <w:rPr>
          <w:sz w:val="20"/>
          <w:szCs w:val="20"/>
        </w:rPr>
        <w:t xml:space="preserve"> and, u</w:t>
      </w:r>
      <w:r w:rsidR="00536A54" w:rsidRPr="00052944">
        <w:rPr>
          <w:sz w:val="20"/>
          <w:szCs w:val="20"/>
        </w:rPr>
        <w:t xml:space="preserve">pon filing the arbitrator’s statement of decision any court of the State of Utah having jurisdiction, a judgment may be entered thereon.  </w:t>
      </w:r>
    </w:p>
    <w:p w14:paraId="5AF7F790" w14:textId="77777777" w:rsidR="004C0D6F" w:rsidRPr="00052944" w:rsidRDefault="004C0D6F" w:rsidP="004C0D6F">
      <w:pPr>
        <w:pStyle w:val="ListParagraph"/>
        <w:ind w:left="360"/>
        <w:jc w:val="both"/>
        <w:rPr>
          <w:b/>
          <w:sz w:val="20"/>
          <w:szCs w:val="20"/>
        </w:rPr>
      </w:pPr>
    </w:p>
    <w:p w14:paraId="75E13A28" w14:textId="77777777" w:rsidR="00902CA8" w:rsidRPr="00052944" w:rsidRDefault="0088609F" w:rsidP="00541874">
      <w:pPr>
        <w:pStyle w:val="ListParagraph"/>
        <w:numPr>
          <w:ilvl w:val="1"/>
          <w:numId w:val="11"/>
        </w:numPr>
        <w:ind w:left="360" w:firstLine="0"/>
        <w:jc w:val="both"/>
        <w:rPr>
          <w:b/>
          <w:sz w:val="20"/>
          <w:szCs w:val="20"/>
        </w:rPr>
      </w:pPr>
      <w:r w:rsidRPr="00052944">
        <w:rPr>
          <w:b/>
          <w:sz w:val="20"/>
          <w:szCs w:val="20"/>
        </w:rPr>
        <w:t xml:space="preserve">   </w:t>
      </w:r>
      <w:r w:rsidR="00536A54" w:rsidRPr="00052944">
        <w:rPr>
          <w:b/>
          <w:sz w:val="20"/>
          <w:szCs w:val="20"/>
        </w:rPr>
        <w:t xml:space="preserve">No Jury Trial. AS TO ALL DISPUTES COVERED BY THIS PROVISION, THE PARTIES WAIVE ANY RIGHTS TO JURY TRIAL AND OTHER CIVIL LITIGATION PROCEEDINGS FOR SUCH DISPUTES, EXCEPT AS OTHERWISE PROVIDED HEREIN. THE PARTIES MAKE THIS WAIVER KNOWINGLY, INTENTIONALLY AND VOLUNTARILY, AND ACKNOWLEDGE THAT NO ONE HAS MADE ANY REPRESENTATION OF FACT TO INDUCE THEM TO MAKE THIS WAIVER OR IN ANY MANNER OR IN ANY WAY TO MODIFY OR NULLIFY ITS EFFECT.  THE PARTIES FURTHER ACKNOWLEDGE THAT THEY HAVE HAD THE OPPORTUNITY TO BE ADVISED BY INDEPENDENT LEGAL COUNSEL IN CONNECTION WITH THIS AGREEMENT AND IN MAKING THIS WAIVER.  THE PARTIES FURTHER ACKNOWLEDGE, HAVING READ AND UNDERSTOOD THE MEANING AND RAMIFICATIONS OF THIS WAIVER, AND INTEND THIS </w:t>
      </w:r>
      <w:r w:rsidR="00536A54" w:rsidRPr="00052944">
        <w:rPr>
          <w:b/>
          <w:sz w:val="20"/>
          <w:szCs w:val="20"/>
        </w:rPr>
        <w:lastRenderedPageBreak/>
        <w:t>WAIVER BE READ AS BROADLY AS POSSIBLE AND EXTEND TO ALL DISPUTES EXCEPT AS OTHERWISE PROVIDED HEREIN.  HOWEVER, THESE DISPUTE RESOLUTION PROVISIONS SHALL IN NO WAY BE CONSTRUED TO LIMIT ANY VALID CAUSE OF ACTION WHICH MAY BE BROUGHT BY ANY OF THE PARTIES.</w:t>
      </w:r>
    </w:p>
    <w:p w14:paraId="5C81117B" w14:textId="77777777" w:rsidR="00902CA8" w:rsidRPr="00052944" w:rsidRDefault="00902CA8" w:rsidP="00902CA8">
      <w:pPr>
        <w:pStyle w:val="ListParagraph"/>
        <w:rPr>
          <w:b/>
          <w:sz w:val="20"/>
          <w:szCs w:val="20"/>
        </w:rPr>
      </w:pPr>
    </w:p>
    <w:p w14:paraId="5E888CC0" w14:textId="4E6DAE81" w:rsidR="007A41AA" w:rsidRPr="00052944" w:rsidRDefault="001D6C05" w:rsidP="00541874">
      <w:pPr>
        <w:pStyle w:val="ListParagraph"/>
        <w:numPr>
          <w:ilvl w:val="1"/>
          <w:numId w:val="11"/>
        </w:numPr>
        <w:ind w:left="360" w:firstLine="0"/>
        <w:jc w:val="both"/>
        <w:rPr>
          <w:b/>
          <w:caps/>
          <w:sz w:val="20"/>
          <w:szCs w:val="20"/>
        </w:rPr>
      </w:pPr>
      <w:r w:rsidRPr="00052944">
        <w:rPr>
          <w:b/>
          <w:sz w:val="20"/>
          <w:szCs w:val="20"/>
        </w:rPr>
        <w:t xml:space="preserve">    </w:t>
      </w:r>
      <w:r w:rsidR="007A41AA" w:rsidRPr="00052944">
        <w:rPr>
          <w:b/>
          <w:sz w:val="20"/>
          <w:szCs w:val="20"/>
        </w:rPr>
        <w:t xml:space="preserve">Attorney fees. </w:t>
      </w:r>
      <w:r w:rsidR="007A41AA" w:rsidRPr="00052944">
        <w:rPr>
          <w:sz w:val="20"/>
          <w:szCs w:val="20"/>
        </w:rPr>
        <w:t xml:space="preserve">Each party shall bear its own attorney fees and costs (including expert witness costs) for the arbitration, despite the outcome. The arbitration filing fee and other arbitration fees shall be divided and paid equally as between the parties. The parties agree that the arbitrator </w:t>
      </w:r>
      <w:r w:rsidR="007A41AA" w:rsidRPr="00052944">
        <w:rPr>
          <w:b/>
          <w:caps/>
          <w:sz w:val="20"/>
          <w:szCs w:val="20"/>
        </w:rPr>
        <w:t>shall not award any legal fees, expert witness fees, or arbitration costs/fees to the prevailing party.</w:t>
      </w:r>
    </w:p>
    <w:p w14:paraId="378C7F43" w14:textId="77777777" w:rsidR="004C0D6F" w:rsidRPr="00052944" w:rsidRDefault="004C0D6F" w:rsidP="004C0D6F">
      <w:pPr>
        <w:pStyle w:val="ListParagraph"/>
        <w:ind w:left="360"/>
        <w:jc w:val="both"/>
        <w:rPr>
          <w:sz w:val="20"/>
          <w:szCs w:val="20"/>
        </w:rPr>
      </w:pPr>
    </w:p>
    <w:p w14:paraId="23FAFB31" w14:textId="77777777" w:rsidR="007A41AA" w:rsidRPr="00052944" w:rsidRDefault="007A41AA" w:rsidP="00541874">
      <w:pPr>
        <w:pStyle w:val="ListParagraph"/>
        <w:numPr>
          <w:ilvl w:val="1"/>
          <w:numId w:val="11"/>
        </w:numPr>
        <w:tabs>
          <w:tab w:val="left" w:pos="900"/>
        </w:tabs>
        <w:ind w:left="360" w:firstLine="0"/>
        <w:jc w:val="both"/>
        <w:rPr>
          <w:sz w:val="20"/>
          <w:szCs w:val="20"/>
        </w:rPr>
      </w:pPr>
      <w:r w:rsidRPr="00052944">
        <w:rPr>
          <w:b/>
          <w:sz w:val="20"/>
          <w:szCs w:val="20"/>
        </w:rPr>
        <w:t xml:space="preserve">No Waiver. </w:t>
      </w:r>
      <w:r w:rsidRPr="00052944">
        <w:rPr>
          <w:sz w:val="20"/>
          <w:szCs w:val="20"/>
        </w:rPr>
        <w:t>If Owner or Builder files a proceeding in any court to resolve any Dispute or any claim based on a Dispute, such action shall not constitute a waiver of the right of such party, or a bar to the right of any other party, to seek arbitration of that or any other Dispute or related claim, and such court shall, upon motion of any party to the proceeding, stay the proceeding before it and direct that such Dispute be arbitrated in accordance with the terms set forth herein.</w:t>
      </w:r>
    </w:p>
    <w:p w14:paraId="6E835613" w14:textId="77777777" w:rsidR="004C0D6F" w:rsidRPr="00052944" w:rsidRDefault="004C0D6F" w:rsidP="004C0D6F">
      <w:pPr>
        <w:pStyle w:val="ListParagraph"/>
        <w:ind w:left="360"/>
        <w:jc w:val="both"/>
        <w:rPr>
          <w:b/>
          <w:sz w:val="20"/>
          <w:szCs w:val="20"/>
        </w:rPr>
      </w:pPr>
    </w:p>
    <w:p w14:paraId="3F89F77C" w14:textId="77777777" w:rsidR="007A41AA" w:rsidRPr="00052944" w:rsidRDefault="007A41AA" w:rsidP="00541874">
      <w:pPr>
        <w:pStyle w:val="ListParagraph"/>
        <w:numPr>
          <w:ilvl w:val="1"/>
          <w:numId w:val="11"/>
        </w:numPr>
        <w:tabs>
          <w:tab w:val="left" w:pos="900"/>
        </w:tabs>
        <w:ind w:left="360" w:firstLine="0"/>
        <w:jc w:val="both"/>
        <w:rPr>
          <w:b/>
          <w:sz w:val="20"/>
          <w:szCs w:val="20"/>
        </w:rPr>
      </w:pPr>
      <w:r w:rsidRPr="00052944">
        <w:rPr>
          <w:b/>
          <w:sz w:val="20"/>
          <w:szCs w:val="20"/>
        </w:rPr>
        <w:t xml:space="preserve">Survival. </w:t>
      </w:r>
      <w:r w:rsidRPr="00052944">
        <w:rPr>
          <w:sz w:val="20"/>
          <w:szCs w:val="20"/>
        </w:rPr>
        <w:t>These dispute resolution provisions shall survive Closing and any termination of the Contract.</w:t>
      </w:r>
    </w:p>
    <w:p w14:paraId="2AE82F22" w14:textId="77777777" w:rsidR="004C0D6F" w:rsidRPr="00052944" w:rsidRDefault="004C0D6F" w:rsidP="004C0D6F">
      <w:pPr>
        <w:pStyle w:val="ListParagraph"/>
        <w:ind w:left="0"/>
        <w:jc w:val="both"/>
        <w:rPr>
          <w:b/>
          <w:sz w:val="20"/>
          <w:szCs w:val="20"/>
        </w:rPr>
      </w:pPr>
    </w:p>
    <w:p w14:paraId="2864F216" w14:textId="77777777" w:rsidR="006E0791" w:rsidRPr="00052944" w:rsidRDefault="007A41AA" w:rsidP="005E201A">
      <w:pPr>
        <w:pStyle w:val="ListParagraph"/>
        <w:numPr>
          <w:ilvl w:val="0"/>
          <w:numId w:val="1"/>
        </w:numPr>
        <w:ind w:left="0" w:firstLine="0"/>
        <w:jc w:val="both"/>
        <w:rPr>
          <w:b/>
          <w:sz w:val="20"/>
          <w:szCs w:val="20"/>
        </w:rPr>
      </w:pPr>
      <w:r w:rsidRPr="00052944">
        <w:rPr>
          <w:b/>
          <w:sz w:val="20"/>
          <w:szCs w:val="20"/>
        </w:rPr>
        <w:t>MISCELLANEOUS</w:t>
      </w:r>
      <w:r w:rsidR="006E0791" w:rsidRPr="00052944">
        <w:rPr>
          <w:b/>
          <w:sz w:val="20"/>
          <w:szCs w:val="20"/>
        </w:rPr>
        <w:t>.</w:t>
      </w:r>
    </w:p>
    <w:p w14:paraId="43A7FB73" w14:textId="77777777" w:rsidR="004C0D6F" w:rsidRPr="00052944" w:rsidRDefault="004C0D6F" w:rsidP="004C0D6F">
      <w:pPr>
        <w:pStyle w:val="ListParagraph"/>
        <w:ind w:left="360"/>
        <w:jc w:val="both"/>
        <w:rPr>
          <w:sz w:val="20"/>
          <w:szCs w:val="20"/>
        </w:rPr>
      </w:pPr>
    </w:p>
    <w:p w14:paraId="1E66533B" w14:textId="77777777" w:rsidR="009019E3" w:rsidRPr="00052944" w:rsidRDefault="0088609F" w:rsidP="00541874">
      <w:pPr>
        <w:pStyle w:val="ListParagraph"/>
        <w:numPr>
          <w:ilvl w:val="1"/>
          <w:numId w:val="12"/>
        </w:numPr>
        <w:ind w:left="360" w:firstLine="0"/>
        <w:jc w:val="both"/>
        <w:rPr>
          <w:sz w:val="20"/>
          <w:szCs w:val="20"/>
        </w:rPr>
      </w:pPr>
      <w:r w:rsidRPr="00052944">
        <w:rPr>
          <w:b/>
          <w:sz w:val="20"/>
          <w:szCs w:val="20"/>
        </w:rPr>
        <w:t xml:space="preserve">  </w:t>
      </w:r>
      <w:r w:rsidR="009019E3" w:rsidRPr="00052944">
        <w:rPr>
          <w:b/>
          <w:sz w:val="20"/>
          <w:szCs w:val="20"/>
        </w:rPr>
        <w:t>Heading</w:t>
      </w:r>
      <w:r w:rsidR="00FD6693" w:rsidRPr="00052944">
        <w:rPr>
          <w:b/>
          <w:sz w:val="20"/>
          <w:szCs w:val="20"/>
        </w:rPr>
        <w:t>s</w:t>
      </w:r>
      <w:r w:rsidR="009019E3" w:rsidRPr="00052944">
        <w:rPr>
          <w:b/>
          <w:sz w:val="20"/>
          <w:szCs w:val="20"/>
        </w:rPr>
        <w:t xml:space="preserve">. </w:t>
      </w:r>
      <w:r w:rsidR="009019E3" w:rsidRPr="00052944">
        <w:rPr>
          <w:sz w:val="20"/>
          <w:szCs w:val="20"/>
        </w:rPr>
        <w:t>The headings used in this Contract are for convenience. In the event of any conflict between a heading and the substantive terms of a section, the substantive terms shall control.</w:t>
      </w:r>
    </w:p>
    <w:p w14:paraId="5693B9DA" w14:textId="77777777" w:rsidR="004C0D6F" w:rsidRPr="00052944" w:rsidRDefault="004C0D6F" w:rsidP="004C0D6F">
      <w:pPr>
        <w:pStyle w:val="ListParagraph"/>
        <w:ind w:left="360"/>
        <w:jc w:val="both"/>
        <w:rPr>
          <w:sz w:val="20"/>
          <w:szCs w:val="20"/>
        </w:rPr>
      </w:pPr>
    </w:p>
    <w:p w14:paraId="7C4DBB9B" w14:textId="77777777" w:rsidR="009019E3" w:rsidRPr="00052944" w:rsidRDefault="0088609F" w:rsidP="00541874">
      <w:pPr>
        <w:pStyle w:val="ListParagraph"/>
        <w:numPr>
          <w:ilvl w:val="1"/>
          <w:numId w:val="12"/>
        </w:numPr>
        <w:ind w:left="360" w:firstLine="0"/>
        <w:jc w:val="both"/>
        <w:rPr>
          <w:sz w:val="20"/>
          <w:szCs w:val="20"/>
        </w:rPr>
      </w:pPr>
      <w:r w:rsidRPr="00052944">
        <w:rPr>
          <w:b/>
          <w:sz w:val="20"/>
          <w:szCs w:val="20"/>
        </w:rPr>
        <w:t xml:space="preserve">  </w:t>
      </w:r>
      <w:r w:rsidR="009019E3" w:rsidRPr="00052944">
        <w:rPr>
          <w:b/>
          <w:sz w:val="20"/>
          <w:szCs w:val="20"/>
        </w:rPr>
        <w:t xml:space="preserve">Addenda, Exhibits, and Riders. </w:t>
      </w:r>
      <w:r w:rsidR="009019E3" w:rsidRPr="00052944">
        <w:rPr>
          <w:sz w:val="20"/>
          <w:szCs w:val="20"/>
        </w:rPr>
        <w:t>The exhibits to this Contract are hereby incorporated. Any Addenda or Riders are incorporated if they are Accepted by Seller’s Authorized representative, as provided herein.</w:t>
      </w:r>
    </w:p>
    <w:p w14:paraId="4D231A3A" w14:textId="77777777" w:rsidR="004C0D6F" w:rsidRPr="00052944" w:rsidRDefault="004C0D6F" w:rsidP="004C0D6F">
      <w:pPr>
        <w:pStyle w:val="ListParagraph"/>
        <w:ind w:left="360"/>
        <w:jc w:val="both"/>
        <w:rPr>
          <w:sz w:val="20"/>
          <w:szCs w:val="20"/>
        </w:rPr>
      </w:pPr>
    </w:p>
    <w:p w14:paraId="56B1F2B8" w14:textId="77777777" w:rsidR="00805994" w:rsidRPr="00052944" w:rsidRDefault="0088609F" w:rsidP="00541874">
      <w:pPr>
        <w:pStyle w:val="ListParagraph"/>
        <w:numPr>
          <w:ilvl w:val="1"/>
          <w:numId w:val="12"/>
        </w:numPr>
        <w:ind w:left="360" w:firstLine="0"/>
        <w:jc w:val="both"/>
        <w:rPr>
          <w:sz w:val="20"/>
          <w:szCs w:val="20"/>
        </w:rPr>
      </w:pPr>
      <w:r w:rsidRPr="00052944">
        <w:rPr>
          <w:b/>
          <w:sz w:val="20"/>
          <w:szCs w:val="20"/>
        </w:rPr>
        <w:t xml:space="preserve">  </w:t>
      </w:r>
      <w:r w:rsidR="00805994" w:rsidRPr="00052944">
        <w:rPr>
          <w:b/>
          <w:sz w:val="20"/>
          <w:szCs w:val="20"/>
        </w:rPr>
        <w:t>Joint and Several Obligations.</w:t>
      </w:r>
      <w:r w:rsidR="00805994" w:rsidRPr="00052944">
        <w:rPr>
          <w:sz w:val="20"/>
          <w:szCs w:val="20"/>
        </w:rPr>
        <w:t xml:space="preserve"> If Buyer consists of more than one individual, then the obligations of Buyer hereunder are joint and several for all such individuals.</w:t>
      </w:r>
    </w:p>
    <w:p w14:paraId="03B959E9" w14:textId="77777777" w:rsidR="004C0D6F" w:rsidRPr="00052944" w:rsidRDefault="004C0D6F" w:rsidP="004C0D6F">
      <w:pPr>
        <w:pStyle w:val="ListParagraph"/>
        <w:ind w:left="360"/>
        <w:jc w:val="both"/>
        <w:rPr>
          <w:sz w:val="20"/>
          <w:szCs w:val="20"/>
        </w:rPr>
      </w:pPr>
    </w:p>
    <w:p w14:paraId="78BAE3AF" w14:textId="77777777" w:rsidR="00805994" w:rsidRPr="00052944" w:rsidRDefault="0088609F" w:rsidP="00541874">
      <w:pPr>
        <w:pStyle w:val="ListParagraph"/>
        <w:numPr>
          <w:ilvl w:val="1"/>
          <w:numId w:val="12"/>
        </w:numPr>
        <w:ind w:left="360" w:firstLine="0"/>
        <w:jc w:val="both"/>
        <w:rPr>
          <w:sz w:val="20"/>
          <w:szCs w:val="20"/>
        </w:rPr>
      </w:pPr>
      <w:r w:rsidRPr="00052944">
        <w:rPr>
          <w:b/>
          <w:sz w:val="20"/>
          <w:szCs w:val="20"/>
        </w:rPr>
        <w:t xml:space="preserve">  </w:t>
      </w:r>
      <w:r w:rsidR="00805994" w:rsidRPr="00052944">
        <w:rPr>
          <w:b/>
          <w:sz w:val="20"/>
          <w:szCs w:val="20"/>
        </w:rPr>
        <w:t xml:space="preserve">Modifications and Waiver. </w:t>
      </w:r>
      <w:r w:rsidR="00805994" w:rsidRPr="00052944">
        <w:rPr>
          <w:sz w:val="20"/>
          <w:szCs w:val="20"/>
        </w:rPr>
        <w:t>This Contract may be changed, modified or amended only by a written instrument signed by both Seller and Buyer. No requirements, obligations, remedy or provisions of this Contract (including the right to delay construction or terminate this Contract) should be deemed waived unless expressly waived in writing.</w:t>
      </w:r>
    </w:p>
    <w:p w14:paraId="34BD9893" w14:textId="77777777" w:rsidR="004C0D6F" w:rsidRPr="00052944" w:rsidRDefault="004C0D6F" w:rsidP="004C0D6F">
      <w:pPr>
        <w:pStyle w:val="ListParagraph"/>
        <w:ind w:left="360"/>
        <w:jc w:val="both"/>
        <w:rPr>
          <w:sz w:val="20"/>
          <w:szCs w:val="20"/>
        </w:rPr>
      </w:pPr>
    </w:p>
    <w:p w14:paraId="68931DBC" w14:textId="77777777" w:rsidR="00FD6693" w:rsidRPr="00052944" w:rsidRDefault="0088609F" w:rsidP="00541874">
      <w:pPr>
        <w:pStyle w:val="ListParagraph"/>
        <w:numPr>
          <w:ilvl w:val="1"/>
          <w:numId w:val="12"/>
        </w:numPr>
        <w:ind w:left="360" w:firstLine="0"/>
        <w:jc w:val="both"/>
        <w:rPr>
          <w:sz w:val="20"/>
          <w:szCs w:val="20"/>
        </w:rPr>
      </w:pPr>
      <w:r w:rsidRPr="00052944">
        <w:rPr>
          <w:b/>
          <w:sz w:val="20"/>
          <w:szCs w:val="20"/>
        </w:rPr>
        <w:t xml:space="preserve">  </w:t>
      </w:r>
      <w:r w:rsidR="00805994" w:rsidRPr="00052944">
        <w:rPr>
          <w:b/>
          <w:sz w:val="20"/>
          <w:szCs w:val="20"/>
        </w:rPr>
        <w:t>Consent of Land Owner.</w:t>
      </w:r>
      <w:r w:rsidR="00805994" w:rsidRPr="00052944">
        <w:rPr>
          <w:sz w:val="20"/>
          <w:szCs w:val="20"/>
        </w:rPr>
        <w:t xml:space="preserve"> The Lot may be owned by a third party (“</w:t>
      </w:r>
      <w:r w:rsidR="00805994" w:rsidRPr="00052944">
        <w:rPr>
          <w:b/>
          <w:sz w:val="20"/>
          <w:szCs w:val="20"/>
        </w:rPr>
        <w:t>Land Owner</w:t>
      </w:r>
      <w:r w:rsidR="00805994" w:rsidRPr="00052944">
        <w:rPr>
          <w:sz w:val="20"/>
          <w:szCs w:val="20"/>
        </w:rPr>
        <w:t>”), which may or may not be an affiliate of Seller. This Contract is subject to the approval of Land Owner, which shall be evidenced by Land Owner executing the written acknowledgement below. Any failure, defect, or delay in the execution of such written acknowledgment by Land Owner does not invalidate this Contract between Buyer and Seller but shall constitute an Event of Force Majeure. Buyer acknowledges that any Dispute regarding the construction of the Home is between Buyer and Seller only. Buyer hereby releases Land Owner from any liability regarding the obligations of Seller hereunder. Land Owner reserves the right to transfer the Property to another affiliate of Seller prior to Closing.</w:t>
      </w:r>
    </w:p>
    <w:p w14:paraId="6EE8A96F" w14:textId="77777777" w:rsidR="004C0D6F" w:rsidRPr="00052944" w:rsidRDefault="004C0D6F" w:rsidP="004C0D6F">
      <w:pPr>
        <w:pStyle w:val="ListParagraph"/>
        <w:ind w:left="360"/>
        <w:jc w:val="both"/>
        <w:rPr>
          <w:sz w:val="20"/>
          <w:szCs w:val="20"/>
        </w:rPr>
      </w:pPr>
    </w:p>
    <w:p w14:paraId="6EB8F5FE" w14:textId="77777777" w:rsidR="009019E3" w:rsidRPr="00052944" w:rsidRDefault="0088609F" w:rsidP="00541874">
      <w:pPr>
        <w:pStyle w:val="ListParagraph"/>
        <w:numPr>
          <w:ilvl w:val="1"/>
          <w:numId w:val="12"/>
        </w:numPr>
        <w:ind w:left="360" w:firstLine="0"/>
        <w:jc w:val="both"/>
        <w:rPr>
          <w:sz w:val="20"/>
          <w:szCs w:val="20"/>
        </w:rPr>
      </w:pPr>
      <w:r w:rsidRPr="00052944">
        <w:rPr>
          <w:b/>
          <w:sz w:val="20"/>
          <w:szCs w:val="20"/>
        </w:rPr>
        <w:t xml:space="preserve">  </w:t>
      </w:r>
      <w:r w:rsidR="00805994" w:rsidRPr="00052944">
        <w:rPr>
          <w:b/>
          <w:sz w:val="20"/>
          <w:szCs w:val="20"/>
        </w:rPr>
        <w:t>Reservation of Lot.</w:t>
      </w:r>
      <w:r w:rsidR="00805994" w:rsidRPr="00052944">
        <w:rPr>
          <w:sz w:val="20"/>
          <w:szCs w:val="20"/>
        </w:rPr>
        <w:t xml:space="preserve"> If this Contract is Accepted prior to the recordation of the final plat (“</w:t>
      </w:r>
      <w:r w:rsidR="00805994" w:rsidRPr="00052944">
        <w:rPr>
          <w:b/>
          <w:sz w:val="20"/>
          <w:szCs w:val="20"/>
        </w:rPr>
        <w:t>Plat</w:t>
      </w:r>
      <w:r w:rsidR="00805994" w:rsidRPr="00052944">
        <w:rPr>
          <w:sz w:val="20"/>
          <w:szCs w:val="20"/>
        </w:rPr>
        <w:t xml:space="preserve">”) for the </w:t>
      </w:r>
      <w:r w:rsidR="00805994" w:rsidRPr="00052944">
        <w:rPr>
          <w:sz w:val="20"/>
          <w:szCs w:val="20"/>
          <w:rPrChange w:id="57" w:author="David Killpack" w:date="2018-12-20T09:43:00Z">
            <w:rPr>
              <w:sz w:val="20"/>
              <w:szCs w:val="20"/>
              <w:highlight w:val="cyan"/>
            </w:rPr>
          </w:rPrChange>
        </w:rPr>
        <w:t>Subdivision</w:t>
      </w:r>
      <w:r w:rsidR="00805994" w:rsidRPr="00052944">
        <w:rPr>
          <w:sz w:val="20"/>
          <w:szCs w:val="20"/>
        </w:rPr>
        <w:t>, then notwithstanding anyth</w:t>
      </w:r>
      <w:r w:rsidR="00F664E7" w:rsidRPr="00052944">
        <w:rPr>
          <w:sz w:val="20"/>
          <w:szCs w:val="20"/>
        </w:rPr>
        <w:t xml:space="preserve">ing herein to the contrary, then this Contract shall be considered in the nature of a non-binding lot reservation only and </w:t>
      </w:r>
      <w:r w:rsidR="00805994" w:rsidRPr="00052944">
        <w:rPr>
          <w:sz w:val="20"/>
          <w:szCs w:val="20"/>
        </w:rPr>
        <w:t>Acceptance Date hereunder shall be deemed to be the date</w:t>
      </w:r>
      <w:r w:rsidR="00F664E7" w:rsidRPr="00052944">
        <w:rPr>
          <w:sz w:val="20"/>
          <w:szCs w:val="20"/>
        </w:rPr>
        <w:t>, if any,</w:t>
      </w:r>
      <w:r w:rsidR="00805994" w:rsidRPr="00052944">
        <w:rPr>
          <w:sz w:val="20"/>
          <w:szCs w:val="20"/>
        </w:rPr>
        <w:t xml:space="preserve"> </w:t>
      </w:r>
      <w:r w:rsidR="00F664E7" w:rsidRPr="00052944">
        <w:rPr>
          <w:sz w:val="20"/>
          <w:szCs w:val="20"/>
        </w:rPr>
        <w:t>on which</w:t>
      </w:r>
      <w:r w:rsidR="00805994" w:rsidRPr="00052944">
        <w:rPr>
          <w:sz w:val="20"/>
          <w:szCs w:val="20"/>
        </w:rPr>
        <w:t xml:space="preserve"> the Plat is recorded in the county recorder’s office (the “</w:t>
      </w:r>
      <w:r w:rsidR="00805994" w:rsidRPr="00052944">
        <w:rPr>
          <w:b/>
          <w:sz w:val="20"/>
          <w:szCs w:val="20"/>
        </w:rPr>
        <w:t>Recordation Date</w:t>
      </w:r>
      <w:r w:rsidR="00805994" w:rsidRPr="00052944">
        <w:rPr>
          <w:sz w:val="20"/>
          <w:szCs w:val="20"/>
        </w:rPr>
        <w:t xml:space="preserve">”). In such event, either party may terminate this Contract prior to the Recordation Date by providing written notice to the other party as provided herein.  </w:t>
      </w:r>
    </w:p>
    <w:p w14:paraId="48C1F60D" w14:textId="77777777" w:rsidR="004C0D6F" w:rsidRPr="00052944" w:rsidRDefault="004C0D6F" w:rsidP="004C0D6F">
      <w:pPr>
        <w:pStyle w:val="ListParagraph"/>
        <w:ind w:left="360"/>
        <w:jc w:val="both"/>
        <w:rPr>
          <w:sz w:val="20"/>
          <w:szCs w:val="20"/>
        </w:rPr>
      </w:pPr>
    </w:p>
    <w:p w14:paraId="54093666" w14:textId="77777777" w:rsidR="00805994" w:rsidRPr="00052944" w:rsidRDefault="0088609F" w:rsidP="00541874">
      <w:pPr>
        <w:pStyle w:val="ListParagraph"/>
        <w:numPr>
          <w:ilvl w:val="1"/>
          <w:numId w:val="12"/>
        </w:numPr>
        <w:ind w:left="360" w:firstLine="0"/>
        <w:jc w:val="both"/>
        <w:rPr>
          <w:sz w:val="20"/>
          <w:szCs w:val="20"/>
        </w:rPr>
      </w:pPr>
      <w:r w:rsidRPr="00052944">
        <w:rPr>
          <w:b/>
          <w:sz w:val="20"/>
          <w:szCs w:val="20"/>
        </w:rPr>
        <w:t xml:space="preserve">  </w:t>
      </w:r>
      <w:r w:rsidR="009019E3" w:rsidRPr="00052944">
        <w:rPr>
          <w:b/>
          <w:sz w:val="20"/>
          <w:szCs w:val="20"/>
        </w:rPr>
        <w:t>Further Acts and Assurances.</w:t>
      </w:r>
      <w:r w:rsidR="009019E3" w:rsidRPr="00052944">
        <w:rPr>
          <w:sz w:val="20"/>
          <w:szCs w:val="20"/>
        </w:rPr>
        <w:t xml:space="preserve"> The parties hereto agree to execute and deliver such additional documents and to take such other and further action as may be required to carry out fully the transactions contemplated herein and to correct clerical errors.</w:t>
      </w:r>
    </w:p>
    <w:p w14:paraId="0078D38E" w14:textId="77777777" w:rsidR="004C0D6F" w:rsidRPr="00052944" w:rsidRDefault="004C0D6F" w:rsidP="004C0D6F">
      <w:pPr>
        <w:pStyle w:val="ListParagraph"/>
        <w:ind w:left="360"/>
        <w:jc w:val="both"/>
        <w:rPr>
          <w:b/>
          <w:sz w:val="20"/>
          <w:szCs w:val="20"/>
        </w:rPr>
      </w:pPr>
    </w:p>
    <w:p w14:paraId="3658A2A9" w14:textId="3432F56E" w:rsidR="00F664E7" w:rsidRPr="00052944" w:rsidRDefault="0088609F" w:rsidP="00541874">
      <w:pPr>
        <w:pStyle w:val="ListParagraph"/>
        <w:numPr>
          <w:ilvl w:val="1"/>
          <w:numId w:val="12"/>
        </w:numPr>
        <w:ind w:left="360" w:firstLine="0"/>
        <w:jc w:val="both"/>
        <w:rPr>
          <w:b/>
          <w:sz w:val="20"/>
          <w:szCs w:val="20"/>
        </w:rPr>
      </w:pPr>
      <w:r w:rsidRPr="00052944">
        <w:rPr>
          <w:b/>
          <w:sz w:val="20"/>
          <w:szCs w:val="20"/>
        </w:rPr>
        <w:lastRenderedPageBreak/>
        <w:t xml:space="preserve">  </w:t>
      </w:r>
      <w:r w:rsidR="00805994" w:rsidRPr="00052944">
        <w:rPr>
          <w:b/>
          <w:sz w:val="20"/>
          <w:szCs w:val="20"/>
        </w:rPr>
        <w:t xml:space="preserve">Entire Contract. THIS CONTRACT, INCLUDING ALL EXHIBITS AND ADDENDA, REPRESENTS THE COMPLETE CONTRACT BETWEEN SELLER AND BUYER. THIS CONTRACT SUPERSEDES ALL PRIOR AND CONTEMPORANEOUS AGREEMENTS, CORRESPONDENCE, MEMORANDA, REPRESENTATIONS AND UNDERSTANDINGS OF THE PARTIES RELATING TO THE PROPERTY, WHETHER ORAL OR WRITTEN, AND WHETHER MADE DIRECTLY OR INDIRECTLY BY SELLER OR SELLER'S </w:t>
      </w:r>
      <w:r w:rsidR="00962532" w:rsidRPr="00052944">
        <w:rPr>
          <w:b/>
          <w:sz w:val="20"/>
          <w:szCs w:val="20"/>
        </w:rPr>
        <w:t>REPRESENTATIVES</w:t>
      </w:r>
      <w:r w:rsidR="00805994" w:rsidRPr="00052944">
        <w:rPr>
          <w:b/>
          <w:sz w:val="20"/>
          <w:szCs w:val="20"/>
        </w:rPr>
        <w:t xml:space="preserve">. NO VERBAL STATEMENTS MADE BY SELLER’S </w:t>
      </w:r>
      <w:r w:rsidR="00B54791" w:rsidRPr="00052944">
        <w:rPr>
          <w:b/>
          <w:sz w:val="20"/>
          <w:szCs w:val="20"/>
        </w:rPr>
        <w:t>REPRESNATIVE</w:t>
      </w:r>
      <w:r w:rsidR="00805994" w:rsidRPr="00052944">
        <w:rPr>
          <w:b/>
          <w:sz w:val="20"/>
          <w:szCs w:val="20"/>
        </w:rPr>
        <w:t xml:space="preserve"> OR BUYER’S </w:t>
      </w:r>
      <w:del w:id="58" w:author="David Killpack" w:date="2018-12-19T08:53:00Z">
        <w:r w:rsidR="00805994" w:rsidRPr="00052944" w:rsidDel="00FF7591">
          <w:rPr>
            <w:b/>
            <w:sz w:val="20"/>
            <w:szCs w:val="20"/>
          </w:rPr>
          <w:delText>AGENT</w:delText>
        </w:r>
      </w:del>
      <w:ins w:id="59" w:author="David Killpack" w:date="2018-12-19T08:53:00Z">
        <w:r w:rsidR="00FF7591" w:rsidRPr="00052944">
          <w:rPr>
            <w:b/>
            <w:sz w:val="20"/>
            <w:szCs w:val="20"/>
          </w:rPr>
          <w:t>REPRESENTATIVE</w:t>
        </w:r>
      </w:ins>
      <w:r w:rsidR="00805994" w:rsidRPr="00052944">
        <w:rPr>
          <w:b/>
          <w:sz w:val="20"/>
          <w:szCs w:val="20"/>
        </w:rPr>
        <w:t xml:space="preserve"> MAY BE RELIED UPON BY BUYER OR BINDING AGAINST SELLER UNLESS EXPRESSLY SET FORTH IN WRITING IN THIS CONTRACT OR IN A WRITTEN ADDENDUM SIGNED BY BOTH PARTIES. SHOULD ANY TERM OR PROVISION OF THIS CONTRACT BE RULED INVALID OR UNENFORCEABLE BY A COURT OF COMPETENT JURISDICTION, THE REMAINDER OF THIS CONTRACT SHALL CONTINUE IN FULL FORCE AND EFFECT. </w:t>
      </w:r>
    </w:p>
    <w:p w14:paraId="01651074" w14:textId="77777777" w:rsidR="004C0D6F" w:rsidRPr="00052944" w:rsidRDefault="004C0D6F" w:rsidP="004C0D6F">
      <w:pPr>
        <w:pStyle w:val="ListParagraph"/>
        <w:ind w:left="360"/>
        <w:jc w:val="both"/>
        <w:rPr>
          <w:b/>
          <w:sz w:val="20"/>
          <w:szCs w:val="20"/>
        </w:rPr>
      </w:pPr>
    </w:p>
    <w:p w14:paraId="1D34F607" w14:textId="21FE559A" w:rsidR="00FD6693" w:rsidRPr="00052944" w:rsidRDefault="00FD6693" w:rsidP="00541874">
      <w:pPr>
        <w:pStyle w:val="ListParagraph"/>
        <w:numPr>
          <w:ilvl w:val="1"/>
          <w:numId w:val="12"/>
        </w:numPr>
        <w:tabs>
          <w:tab w:val="left" w:pos="900"/>
        </w:tabs>
        <w:ind w:left="360" w:firstLine="0"/>
        <w:jc w:val="both"/>
        <w:rPr>
          <w:b/>
          <w:sz w:val="20"/>
          <w:szCs w:val="20"/>
        </w:rPr>
      </w:pPr>
      <w:r w:rsidRPr="00052944">
        <w:rPr>
          <w:b/>
          <w:sz w:val="20"/>
          <w:szCs w:val="20"/>
        </w:rPr>
        <w:t xml:space="preserve">No Estoppel. </w:t>
      </w:r>
      <w:r w:rsidRPr="00052944">
        <w:rPr>
          <w:sz w:val="20"/>
          <w:szCs w:val="20"/>
        </w:rPr>
        <w:t xml:space="preserve">Buyer agrees that Buyer will not rely </w:t>
      </w:r>
      <w:proofErr w:type="gramStart"/>
      <w:r w:rsidRPr="00052944">
        <w:rPr>
          <w:sz w:val="20"/>
          <w:szCs w:val="20"/>
        </w:rPr>
        <w:t>on, or</w:t>
      </w:r>
      <w:proofErr w:type="gramEnd"/>
      <w:r w:rsidRPr="00052944">
        <w:rPr>
          <w:sz w:val="20"/>
          <w:szCs w:val="20"/>
        </w:rPr>
        <w:t xml:space="preserve"> take any acts or make any forbearance based on, any statements of any person, including Seller’s sales </w:t>
      </w:r>
      <w:r w:rsidR="008C164C" w:rsidRPr="00052944">
        <w:rPr>
          <w:sz w:val="20"/>
          <w:szCs w:val="20"/>
        </w:rPr>
        <w:t>representatives</w:t>
      </w:r>
      <w:r w:rsidRPr="00052944">
        <w:rPr>
          <w:sz w:val="20"/>
          <w:szCs w:val="20"/>
        </w:rPr>
        <w:t xml:space="preserve"> </w:t>
      </w:r>
      <w:del w:id="60" w:author="David Killpack" w:date="2018-12-19T08:54:00Z">
        <w:r w:rsidRPr="00052944" w:rsidDel="00FF7591">
          <w:rPr>
            <w:sz w:val="20"/>
            <w:szCs w:val="20"/>
          </w:rPr>
          <w:delText xml:space="preserve">or other agents </w:delText>
        </w:r>
      </w:del>
      <w:r w:rsidRPr="00052944">
        <w:rPr>
          <w:sz w:val="20"/>
          <w:szCs w:val="20"/>
        </w:rPr>
        <w:t xml:space="preserve">or employees of Seller, which conflict with or vary from the terms of this Contract. </w:t>
      </w:r>
    </w:p>
    <w:p w14:paraId="13CF33C1" w14:textId="77777777" w:rsidR="004C0D6F" w:rsidRPr="00052944" w:rsidRDefault="004C0D6F" w:rsidP="004C0D6F">
      <w:pPr>
        <w:pStyle w:val="ListParagraph"/>
        <w:ind w:left="360"/>
        <w:jc w:val="both"/>
        <w:rPr>
          <w:b/>
          <w:sz w:val="20"/>
          <w:szCs w:val="20"/>
        </w:rPr>
      </w:pPr>
    </w:p>
    <w:p w14:paraId="0F011D7D" w14:textId="77777777" w:rsidR="00F664E7" w:rsidRPr="00052944" w:rsidRDefault="00F664E7" w:rsidP="00541874">
      <w:pPr>
        <w:pStyle w:val="ListParagraph"/>
        <w:numPr>
          <w:ilvl w:val="1"/>
          <w:numId w:val="12"/>
        </w:numPr>
        <w:tabs>
          <w:tab w:val="left" w:pos="900"/>
        </w:tabs>
        <w:ind w:left="360" w:firstLine="0"/>
        <w:jc w:val="both"/>
        <w:rPr>
          <w:b/>
          <w:sz w:val="20"/>
          <w:szCs w:val="20"/>
        </w:rPr>
      </w:pPr>
      <w:r w:rsidRPr="00052944">
        <w:rPr>
          <w:b/>
          <w:sz w:val="20"/>
          <w:szCs w:val="20"/>
        </w:rPr>
        <w:t>Governing Law.</w:t>
      </w:r>
      <w:r w:rsidRPr="00052944">
        <w:rPr>
          <w:sz w:val="20"/>
          <w:szCs w:val="20"/>
        </w:rPr>
        <w:t xml:space="preserve"> This Contract will be governed by the laws of the State of Utah.</w:t>
      </w:r>
    </w:p>
    <w:p w14:paraId="38D5003E" w14:textId="77777777" w:rsidR="004C0D6F" w:rsidRPr="00052944" w:rsidRDefault="004C0D6F" w:rsidP="004C0D6F">
      <w:pPr>
        <w:pStyle w:val="ListParagraph"/>
        <w:ind w:left="360"/>
        <w:jc w:val="both"/>
        <w:rPr>
          <w:b/>
          <w:sz w:val="20"/>
          <w:szCs w:val="20"/>
        </w:rPr>
      </w:pPr>
    </w:p>
    <w:p w14:paraId="5E7712B7" w14:textId="77777777" w:rsidR="00805994" w:rsidRPr="00052944" w:rsidRDefault="00805994" w:rsidP="00541874">
      <w:pPr>
        <w:pStyle w:val="ListParagraph"/>
        <w:numPr>
          <w:ilvl w:val="1"/>
          <w:numId w:val="12"/>
        </w:numPr>
        <w:tabs>
          <w:tab w:val="left" w:pos="900"/>
        </w:tabs>
        <w:ind w:left="360" w:firstLine="0"/>
        <w:jc w:val="both"/>
        <w:rPr>
          <w:b/>
          <w:sz w:val="20"/>
          <w:szCs w:val="20"/>
        </w:rPr>
      </w:pPr>
      <w:r w:rsidRPr="00052944">
        <w:rPr>
          <w:b/>
          <w:sz w:val="20"/>
          <w:szCs w:val="20"/>
        </w:rPr>
        <w:t xml:space="preserve">Electronic Counterparts. </w:t>
      </w:r>
      <w:r w:rsidRPr="00052944">
        <w:rPr>
          <w:sz w:val="20"/>
          <w:szCs w:val="20"/>
        </w:rPr>
        <w:t>This Contract may be executed in any number of counterparts. Counterparts may be executed in person or by an electronic signature service approved by Seller.</w:t>
      </w:r>
    </w:p>
    <w:p w14:paraId="72848405" w14:textId="77777777" w:rsidR="009E0F89" w:rsidRPr="00052944" w:rsidRDefault="009E0F89" w:rsidP="009E0F89">
      <w:pPr>
        <w:pStyle w:val="ListParagraph"/>
        <w:tabs>
          <w:tab w:val="left" w:pos="900"/>
        </w:tabs>
        <w:ind w:left="360"/>
        <w:jc w:val="both"/>
        <w:rPr>
          <w:b/>
          <w:sz w:val="20"/>
          <w:szCs w:val="20"/>
        </w:rPr>
      </w:pPr>
    </w:p>
    <w:p w14:paraId="282D723E" w14:textId="69C1B182" w:rsidR="009E0F89" w:rsidRPr="00052944" w:rsidRDefault="009E0F89" w:rsidP="00541874">
      <w:pPr>
        <w:pStyle w:val="ListParagraph"/>
        <w:numPr>
          <w:ilvl w:val="1"/>
          <w:numId w:val="12"/>
        </w:numPr>
        <w:tabs>
          <w:tab w:val="left" w:pos="900"/>
        </w:tabs>
        <w:ind w:left="360" w:firstLine="0"/>
        <w:jc w:val="both"/>
        <w:rPr>
          <w:b/>
          <w:sz w:val="20"/>
          <w:szCs w:val="20"/>
        </w:rPr>
      </w:pPr>
      <w:r w:rsidRPr="00052944">
        <w:rPr>
          <w:b/>
          <w:sz w:val="20"/>
          <w:szCs w:val="20"/>
        </w:rPr>
        <w:t>Authority Of Signers.</w:t>
      </w:r>
      <w:r w:rsidRPr="00052944">
        <w:rPr>
          <w:sz w:val="20"/>
          <w:szCs w:val="20"/>
        </w:rPr>
        <w:t xml:space="preserve">  I Buyer </w:t>
      </w:r>
      <w:r w:rsidR="00B54791" w:rsidRPr="00052944">
        <w:rPr>
          <w:sz w:val="20"/>
          <w:szCs w:val="20"/>
        </w:rPr>
        <w:t>is a corporation, partnership, trust, estate, limited liability company or other entity, the person signing this agreement on its behalf warrants his or her authority to do so and to bind the Buyer.</w:t>
      </w:r>
    </w:p>
    <w:p w14:paraId="1915E3E1" w14:textId="77777777" w:rsidR="00041ABA" w:rsidRPr="00052944" w:rsidRDefault="00041ABA" w:rsidP="00041ABA">
      <w:pPr>
        <w:pStyle w:val="ListParagraph"/>
        <w:ind w:left="0"/>
        <w:jc w:val="both"/>
        <w:rPr>
          <w:b/>
          <w:sz w:val="20"/>
          <w:szCs w:val="20"/>
        </w:rPr>
      </w:pPr>
    </w:p>
    <w:p w14:paraId="77D3E9B4" w14:textId="6DD73D57" w:rsidR="00846126" w:rsidRPr="00052944" w:rsidRDefault="00F664E7" w:rsidP="00F664E7">
      <w:pPr>
        <w:pStyle w:val="ListParagraph"/>
        <w:numPr>
          <w:ilvl w:val="0"/>
          <w:numId w:val="1"/>
        </w:numPr>
        <w:ind w:left="0" w:firstLine="0"/>
        <w:jc w:val="both"/>
        <w:rPr>
          <w:b/>
          <w:sz w:val="20"/>
          <w:szCs w:val="20"/>
        </w:rPr>
      </w:pPr>
      <w:r w:rsidRPr="00052944">
        <w:rPr>
          <w:b/>
          <w:sz w:val="20"/>
          <w:szCs w:val="20"/>
        </w:rPr>
        <w:t>NOTICES.</w:t>
      </w:r>
      <w:r w:rsidRPr="00052944">
        <w:rPr>
          <w:sz w:val="20"/>
          <w:szCs w:val="20"/>
        </w:rPr>
        <w:t xml:space="preserve"> Except as otherwise required by law, any notice, demand or request given in connection with the </w:t>
      </w:r>
      <w:r w:rsidR="005F1CA8" w:rsidRPr="00052944">
        <w:rPr>
          <w:sz w:val="20"/>
          <w:szCs w:val="20"/>
        </w:rPr>
        <w:t xml:space="preserve">transaction contemplated by this Contract </w:t>
      </w:r>
      <w:r w:rsidRPr="00052944">
        <w:rPr>
          <w:sz w:val="20"/>
          <w:szCs w:val="20"/>
        </w:rPr>
        <w:t>shall be in writing and shall be given by personal delivery, overnight courier service, email</w:t>
      </w:r>
      <w:r w:rsidR="00E61A60" w:rsidRPr="00052944">
        <w:rPr>
          <w:sz w:val="20"/>
          <w:szCs w:val="20"/>
        </w:rPr>
        <w:t xml:space="preserve"> (when there is a response to the notice by email</w:t>
      </w:r>
      <w:r w:rsidR="00CF2682" w:rsidRPr="00052944">
        <w:rPr>
          <w:sz w:val="20"/>
          <w:szCs w:val="20"/>
        </w:rPr>
        <w:t xml:space="preserve"> from the party receiving notice</w:t>
      </w:r>
      <w:r w:rsidR="00E61A60" w:rsidRPr="00052944">
        <w:rPr>
          <w:sz w:val="20"/>
          <w:szCs w:val="20"/>
        </w:rPr>
        <w:t>)</w:t>
      </w:r>
      <w:r w:rsidRPr="00052944">
        <w:rPr>
          <w:sz w:val="20"/>
          <w:szCs w:val="20"/>
        </w:rPr>
        <w:t>, or U.S mail, properly addressed to Seller or Buyer at the addresses set forth in this Contract.  Notice shall be deemed to have been given on the date on which notice is delivered, if notice is given by personal delivery or email, on the date of delivery to the overnight courier service, if such a service is used, or on the date of deposit in the mail, if mailed.</w:t>
      </w:r>
    </w:p>
    <w:p w14:paraId="17B99CB9" w14:textId="77777777" w:rsidR="00041ABA" w:rsidRPr="00052944" w:rsidRDefault="00041ABA" w:rsidP="00041ABA">
      <w:pPr>
        <w:pStyle w:val="ListParagraph"/>
        <w:ind w:left="0"/>
        <w:jc w:val="both"/>
        <w:rPr>
          <w:sz w:val="20"/>
          <w:szCs w:val="20"/>
        </w:rPr>
      </w:pPr>
    </w:p>
    <w:p w14:paraId="46BE2246" w14:textId="77777777" w:rsidR="00396CC3" w:rsidRPr="00052944" w:rsidRDefault="00396CC3" w:rsidP="007A41AA">
      <w:pPr>
        <w:pStyle w:val="ListParagraph"/>
        <w:numPr>
          <w:ilvl w:val="0"/>
          <w:numId w:val="1"/>
        </w:numPr>
        <w:ind w:left="0" w:firstLine="0"/>
        <w:jc w:val="both"/>
        <w:rPr>
          <w:sz w:val="20"/>
          <w:szCs w:val="20"/>
        </w:rPr>
      </w:pPr>
      <w:r w:rsidRPr="00052944">
        <w:rPr>
          <w:b/>
          <w:sz w:val="20"/>
          <w:szCs w:val="20"/>
        </w:rPr>
        <w:t>ESCROW INSTRUCTIONS.</w:t>
      </w:r>
      <w:r w:rsidR="007A41AA" w:rsidRPr="00052944">
        <w:rPr>
          <w:sz w:val="20"/>
          <w:szCs w:val="20"/>
        </w:rPr>
        <w:t xml:space="preserve"> An escrow for this transaction shall be established with Escrow Agent, and Escrow Agent is hereby engaged to administer the escrow. This Contract constitutes escrow instructions to Escrow Agent and a copy shall be deposited with Escrow Agent for this purpose. Should Escrow Agent require the execution of its standard form printed escrow instructions prior to </w:t>
      </w:r>
      <w:r w:rsidR="005F1CA8" w:rsidRPr="00052944">
        <w:rPr>
          <w:sz w:val="20"/>
          <w:szCs w:val="20"/>
        </w:rPr>
        <w:t>Closing</w:t>
      </w:r>
      <w:r w:rsidR="007A41AA" w:rsidRPr="00052944">
        <w:rPr>
          <w:sz w:val="20"/>
          <w:szCs w:val="20"/>
        </w:rPr>
        <w:t xml:space="preserve">, Buyer and Seller agree to execute same; however, such instructions shall be construed as applying only to Escrow Agent's engagement, and if there are conflicts between the terms of this Contract and the terms of the printed escrow instructions, the terms of this Contract shall control. If Buyer would </w:t>
      </w:r>
      <w:r w:rsidR="001603FA" w:rsidRPr="00052944">
        <w:rPr>
          <w:sz w:val="20"/>
          <w:szCs w:val="20"/>
        </w:rPr>
        <w:t>uses a title company</w:t>
      </w:r>
      <w:r w:rsidR="007A41AA" w:rsidRPr="00052944">
        <w:rPr>
          <w:sz w:val="20"/>
          <w:szCs w:val="20"/>
        </w:rPr>
        <w:t xml:space="preserve"> other than the </w:t>
      </w:r>
      <w:r w:rsidR="001603FA" w:rsidRPr="00052944">
        <w:rPr>
          <w:sz w:val="20"/>
          <w:szCs w:val="20"/>
        </w:rPr>
        <w:t>Escrow Agent</w:t>
      </w:r>
      <w:r w:rsidR="007A41AA" w:rsidRPr="00052944">
        <w:rPr>
          <w:sz w:val="20"/>
          <w:szCs w:val="20"/>
        </w:rPr>
        <w:t xml:space="preserve"> to close Buyer’s side of the purchase or provide any title insurance paid for by Buyer, then such </w:t>
      </w:r>
      <w:r w:rsidR="001603FA" w:rsidRPr="00052944">
        <w:rPr>
          <w:sz w:val="20"/>
          <w:szCs w:val="20"/>
        </w:rPr>
        <w:t>title company</w:t>
      </w:r>
      <w:r w:rsidR="007A41AA" w:rsidRPr="00052944">
        <w:rPr>
          <w:sz w:val="20"/>
          <w:szCs w:val="20"/>
        </w:rPr>
        <w:t xml:space="preserve"> must be identified in an addendum to this Contract.  If no other escrow agent is identified in an addendum to this Contract, then Closing must occur through Escrow Agent. If Buyer elects to use a title company other than Escrow Agent to close this, then Buyer (and not Seller) will be required to pay the entire cost for the Owner’s Title Policy as described in this Contract.</w:t>
      </w:r>
    </w:p>
    <w:p w14:paraId="0735B2B2" w14:textId="77777777" w:rsidR="00041ABA" w:rsidRPr="00052944" w:rsidRDefault="00041ABA" w:rsidP="00041ABA">
      <w:pPr>
        <w:pStyle w:val="ListParagraph"/>
        <w:ind w:left="0"/>
        <w:jc w:val="both"/>
        <w:rPr>
          <w:sz w:val="20"/>
          <w:szCs w:val="20"/>
        </w:rPr>
      </w:pPr>
    </w:p>
    <w:p w14:paraId="32151348" w14:textId="794D958D" w:rsidR="008C38EE" w:rsidRDefault="008C38EE" w:rsidP="00F271AF">
      <w:pPr>
        <w:pStyle w:val="ListParagraph"/>
        <w:numPr>
          <w:ilvl w:val="0"/>
          <w:numId w:val="1"/>
        </w:numPr>
        <w:ind w:left="0" w:firstLine="0"/>
        <w:jc w:val="both"/>
        <w:rPr>
          <w:sz w:val="20"/>
          <w:szCs w:val="20"/>
        </w:rPr>
      </w:pPr>
      <w:r w:rsidRPr="00052944">
        <w:rPr>
          <w:b/>
          <w:sz w:val="20"/>
          <w:szCs w:val="20"/>
        </w:rPr>
        <w:t xml:space="preserve">AGENCY DISCLOSURE. </w:t>
      </w:r>
      <w:r w:rsidR="00EA436F" w:rsidRPr="00052944">
        <w:rPr>
          <w:sz w:val="20"/>
          <w:szCs w:val="20"/>
        </w:rPr>
        <w:t xml:space="preserve">Buyer acknowledges that one or more principles or employees of Seller are real estate sales </w:t>
      </w:r>
      <w:del w:id="61" w:author="David Killpack" w:date="2018-12-19T08:55:00Z">
        <w:r w:rsidR="00EA436F" w:rsidRPr="00052944" w:rsidDel="00FF7591">
          <w:rPr>
            <w:sz w:val="20"/>
            <w:szCs w:val="20"/>
          </w:rPr>
          <w:delText>agent</w:delText>
        </w:r>
      </w:del>
      <w:ins w:id="62" w:author="David Killpack" w:date="2018-12-19T08:55:00Z">
        <w:r w:rsidR="00FF7591" w:rsidRPr="00052944">
          <w:rPr>
            <w:sz w:val="20"/>
            <w:szCs w:val="20"/>
          </w:rPr>
          <w:t>representative</w:t>
        </w:r>
      </w:ins>
      <w:r w:rsidR="00EA436F" w:rsidRPr="00052944">
        <w:rPr>
          <w:sz w:val="20"/>
          <w:szCs w:val="20"/>
        </w:rPr>
        <w:t xml:space="preserve">s / brokers licensed in the State of Utah. </w:t>
      </w:r>
      <w:r w:rsidR="00F271AF" w:rsidRPr="00052944">
        <w:rPr>
          <w:sz w:val="20"/>
          <w:szCs w:val="20"/>
        </w:rPr>
        <w:t xml:space="preserve">Neither Buyer nor Seller shall have any obligation to an </w:t>
      </w:r>
      <w:del w:id="63" w:author="David Killpack" w:date="2018-12-19T08:55:00Z">
        <w:r w:rsidR="00F271AF" w:rsidRPr="00052944" w:rsidDel="00FF7591">
          <w:rPr>
            <w:sz w:val="20"/>
            <w:szCs w:val="20"/>
          </w:rPr>
          <w:delText>Agent</w:delText>
        </w:r>
      </w:del>
      <w:ins w:id="64" w:author="David Killpack" w:date="2018-12-19T08:55:00Z">
        <w:r w:rsidR="00FF7591" w:rsidRPr="00052944">
          <w:rPr>
            <w:sz w:val="20"/>
            <w:szCs w:val="20"/>
          </w:rPr>
          <w:t>Representative</w:t>
        </w:r>
      </w:ins>
      <w:r w:rsidR="00F271AF" w:rsidRPr="00052944">
        <w:rPr>
          <w:sz w:val="20"/>
          <w:szCs w:val="20"/>
        </w:rPr>
        <w:t xml:space="preserve"> or Broker retained by the other party </w:t>
      </w:r>
      <w:r w:rsidR="00F271AF" w:rsidRPr="00052944">
        <w:rPr>
          <w:b/>
          <w:sz w:val="20"/>
          <w:szCs w:val="20"/>
        </w:rPr>
        <w:t>except as may be agreed to in writing</w:t>
      </w:r>
      <w:r w:rsidR="00F271AF" w:rsidRPr="00052944">
        <w:rPr>
          <w:sz w:val="20"/>
          <w:szCs w:val="20"/>
        </w:rPr>
        <w:t xml:space="preserve">. Buyer and Seller each indemnify and hold the other party harmless from and against any claims for commission or brokerage fees asserted by an </w:t>
      </w:r>
      <w:del w:id="65" w:author="David Killpack" w:date="2018-12-19T08:55:00Z">
        <w:r w:rsidR="00F271AF" w:rsidRPr="00052944" w:rsidDel="00FF7591">
          <w:rPr>
            <w:sz w:val="20"/>
            <w:szCs w:val="20"/>
          </w:rPr>
          <w:delText>Agent</w:delText>
        </w:r>
      </w:del>
      <w:ins w:id="66" w:author="David Killpack" w:date="2018-12-19T08:55:00Z">
        <w:r w:rsidR="00FF7591" w:rsidRPr="00052944">
          <w:rPr>
            <w:sz w:val="20"/>
            <w:szCs w:val="20"/>
          </w:rPr>
          <w:t>Representative</w:t>
        </w:r>
      </w:ins>
      <w:r w:rsidR="00F271AF" w:rsidRPr="00052944">
        <w:rPr>
          <w:sz w:val="20"/>
          <w:szCs w:val="20"/>
        </w:rPr>
        <w:t xml:space="preserve"> or Broker claiming a commission or brokerage fee on account of the conduct of the indemnifying party. </w:t>
      </w:r>
      <w:r w:rsidRPr="00052944">
        <w:rPr>
          <w:sz w:val="20"/>
          <w:szCs w:val="20"/>
        </w:rPr>
        <w:t xml:space="preserve">Buyer acknowledges that Seller’s Sales </w:t>
      </w:r>
      <w:del w:id="67" w:author="David Killpack" w:date="2018-12-19T08:55:00Z">
        <w:r w:rsidRPr="00052944" w:rsidDel="00FF7591">
          <w:rPr>
            <w:sz w:val="20"/>
            <w:szCs w:val="20"/>
          </w:rPr>
          <w:delText>Agent</w:delText>
        </w:r>
      </w:del>
      <w:ins w:id="68" w:author="David Killpack" w:date="2018-12-19T08:55:00Z">
        <w:r w:rsidR="00FF7591" w:rsidRPr="00052944">
          <w:rPr>
            <w:sz w:val="20"/>
            <w:szCs w:val="20"/>
          </w:rPr>
          <w:t>Representative</w:t>
        </w:r>
      </w:ins>
      <w:r w:rsidRPr="00052944">
        <w:rPr>
          <w:sz w:val="20"/>
          <w:szCs w:val="20"/>
        </w:rPr>
        <w:t xml:space="preserve"> only represents Seller in this </w:t>
      </w:r>
      <w:proofErr w:type="gramStart"/>
      <w:r w:rsidRPr="00052944">
        <w:rPr>
          <w:sz w:val="20"/>
          <w:szCs w:val="20"/>
        </w:rPr>
        <w:t xml:space="preserve">transaction, </w:t>
      </w:r>
      <w:r w:rsidRPr="00052944">
        <w:rPr>
          <w:b/>
          <w:sz w:val="20"/>
          <w:szCs w:val="20"/>
        </w:rPr>
        <w:t>AND</w:t>
      </w:r>
      <w:proofErr w:type="gramEnd"/>
      <w:r w:rsidRPr="00052944">
        <w:rPr>
          <w:b/>
          <w:sz w:val="20"/>
          <w:szCs w:val="20"/>
        </w:rPr>
        <w:t xml:space="preserve"> DOES NOT REPRESENT BUYER. BUYER ACKNOWLEDGES THAT SELLER’S </w:t>
      </w:r>
      <w:r w:rsidR="00962532" w:rsidRPr="00052944">
        <w:rPr>
          <w:b/>
          <w:sz w:val="20"/>
          <w:szCs w:val="20"/>
        </w:rPr>
        <w:t>REPRESNTATIVE</w:t>
      </w:r>
      <w:r w:rsidRPr="00052944">
        <w:rPr>
          <w:b/>
          <w:sz w:val="20"/>
          <w:szCs w:val="20"/>
        </w:rPr>
        <w:t xml:space="preserve"> HAS ADVISED BUYER THAT BUYER IS ENTITLED TO BE REPRESENTED BY A BUYER'S </w:t>
      </w:r>
      <w:del w:id="69" w:author="David Killpack" w:date="2018-12-19T08:55:00Z">
        <w:r w:rsidRPr="00052944" w:rsidDel="00FF7591">
          <w:rPr>
            <w:b/>
            <w:sz w:val="20"/>
            <w:szCs w:val="20"/>
          </w:rPr>
          <w:delText>AGENT</w:delText>
        </w:r>
      </w:del>
      <w:ins w:id="70" w:author="David Killpack" w:date="2018-12-19T08:55:00Z">
        <w:r w:rsidR="00FF7591" w:rsidRPr="00052944">
          <w:rPr>
            <w:b/>
            <w:sz w:val="20"/>
            <w:szCs w:val="20"/>
          </w:rPr>
          <w:t>REPRESENTATIVE</w:t>
        </w:r>
      </w:ins>
      <w:r w:rsidRPr="00052944">
        <w:rPr>
          <w:b/>
          <w:sz w:val="20"/>
          <w:szCs w:val="20"/>
        </w:rPr>
        <w:t xml:space="preserve"> WHO WILL REPRESENT ONLY BUYER. BUYER ALSO ACKNOWLEDGES THAT SELLER’S SALES </w:t>
      </w:r>
      <w:r w:rsidR="00962532" w:rsidRPr="00052944">
        <w:rPr>
          <w:b/>
          <w:sz w:val="20"/>
          <w:szCs w:val="20"/>
        </w:rPr>
        <w:t>REPRESNTATIVE</w:t>
      </w:r>
      <w:r w:rsidRPr="00052944">
        <w:rPr>
          <w:b/>
          <w:sz w:val="20"/>
          <w:szCs w:val="20"/>
        </w:rPr>
        <w:t xml:space="preserve"> IS NOT AN AUTHORIZED REPRESENTATIVE OF SELLER FOR PURPOSES OF ACCEPTANCE OF THIS CONTRACT.</w:t>
      </w:r>
      <w:r w:rsidRPr="00052944">
        <w:rPr>
          <w:sz w:val="20"/>
          <w:szCs w:val="20"/>
        </w:rPr>
        <w:t xml:space="preserve"> Buyer selects from the following options:</w:t>
      </w:r>
    </w:p>
    <w:p w14:paraId="6D9188F8" w14:textId="77777777" w:rsidR="00F271AF" w:rsidRPr="00052944" w:rsidRDefault="00F271AF" w:rsidP="00F271AF">
      <w:pPr>
        <w:pStyle w:val="ListParagraph"/>
        <w:ind w:left="0"/>
        <w:rPr>
          <w:sz w:val="20"/>
          <w:szCs w:val="20"/>
        </w:rPr>
      </w:pPr>
    </w:p>
    <w:p w14:paraId="03408DCE" w14:textId="5F79710C" w:rsidR="008C38EE" w:rsidRPr="00052944" w:rsidRDefault="008C38EE" w:rsidP="008C38EE">
      <w:pPr>
        <w:pStyle w:val="ListParagraph"/>
        <w:jc w:val="both"/>
        <w:rPr>
          <w:sz w:val="20"/>
          <w:szCs w:val="20"/>
        </w:rPr>
      </w:pPr>
      <w:r w:rsidRPr="00052944">
        <w:rPr>
          <w:sz w:val="20"/>
          <w:szCs w:val="20"/>
        </w:rPr>
        <w:t xml:space="preserve">Buyer’s </w:t>
      </w:r>
      <w:del w:id="71" w:author="David Killpack" w:date="2018-12-19T08:55:00Z">
        <w:r w:rsidRPr="00052944" w:rsidDel="00FF7591">
          <w:rPr>
            <w:sz w:val="20"/>
            <w:szCs w:val="20"/>
          </w:rPr>
          <w:delText>Agent</w:delText>
        </w:r>
      </w:del>
      <w:ins w:id="72" w:author="David Killpack" w:date="2018-12-19T08:55:00Z">
        <w:r w:rsidR="00FF7591" w:rsidRPr="00052944">
          <w:rPr>
            <w:sz w:val="20"/>
            <w:szCs w:val="20"/>
          </w:rPr>
          <w:t>Representative</w:t>
        </w:r>
      </w:ins>
      <w:r w:rsidRPr="00052944">
        <w:rPr>
          <w:sz w:val="20"/>
          <w:szCs w:val="20"/>
        </w:rPr>
        <w:t>:</w:t>
      </w:r>
      <w:r w:rsidRPr="00052944">
        <w:rPr>
          <w:sz w:val="20"/>
          <w:szCs w:val="20"/>
        </w:rPr>
        <w:tab/>
      </w:r>
      <w:proofErr w:type="gramStart"/>
      <w:r w:rsidRPr="00052944">
        <w:rPr>
          <w:sz w:val="20"/>
          <w:szCs w:val="20"/>
        </w:rPr>
        <w:t>[  ]</w:t>
      </w:r>
      <w:proofErr w:type="gramEnd"/>
      <w:r w:rsidRPr="00052944">
        <w:rPr>
          <w:sz w:val="20"/>
          <w:szCs w:val="20"/>
        </w:rPr>
        <w:t xml:space="preserve"> Not represented (Buyer will represent </w:t>
      </w:r>
      <w:r w:rsidR="00EA436F" w:rsidRPr="00052944">
        <w:rPr>
          <w:sz w:val="20"/>
          <w:szCs w:val="20"/>
        </w:rPr>
        <w:t>itself in all aspects of this transaction</w:t>
      </w:r>
      <w:r w:rsidRPr="00052944">
        <w:rPr>
          <w:sz w:val="20"/>
          <w:szCs w:val="20"/>
        </w:rPr>
        <w:t>)</w:t>
      </w:r>
    </w:p>
    <w:p w14:paraId="5E8CC71D" w14:textId="04590DCF" w:rsidR="00EA436F" w:rsidRPr="00052944" w:rsidRDefault="008C38EE" w:rsidP="00EA436F">
      <w:pPr>
        <w:pStyle w:val="ListParagraph"/>
        <w:jc w:val="both"/>
        <w:rPr>
          <w:sz w:val="20"/>
          <w:szCs w:val="20"/>
        </w:rPr>
      </w:pPr>
      <w:r w:rsidRPr="00052944">
        <w:rPr>
          <w:sz w:val="20"/>
          <w:szCs w:val="20"/>
        </w:rPr>
        <w:tab/>
      </w:r>
      <w:r w:rsidRPr="00052944">
        <w:rPr>
          <w:sz w:val="20"/>
          <w:szCs w:val="20"/>
        </w:rPr>
        <w:tab/>
      </w:r>
      <w:r w:rsidR="00052944">
        <w:rPr>
          <w:sz w:val="20"/>
          <w:szCs w:val="20"/>
        </w:rPr>
        <w:tab/>
      </w:r>
      <w:proofErr w:type="gramStart"/>
      <w:r w:rsidRPr="00052944">
        <w:rPr>
          <w:sz w:val="20"/>
          <w:szCs w:val="20"/>
        </w:rPr>
        <w:t>[  ]</w:t>
      </w:r>
      <w:proofErr w:type="gramEnd"/>
      <w:r w:rsidRPr="00052944">
        <w:rPr>
          <w:sz w:val="20"/>
          <w:szCs w:val="20"/>
        </w:rPr>
        <w:t xml:space="preserve"> Buyer’s </w:t>
      </w:r>
      <w:del w:id="73" w:author="David Killpack" w:date="2018-12-19T08:56:00Z">
        <w:r w:rsidRPr="00052944" w:rsidDel="00FF7591">
          <w:rPr>
            <w:sz w:val="20"/>
            <w:szCs w:val="20"/>
          </w:rPr>
          <w:delText>Agent</w:delText>
        </w:r>
      </w:del>
      <w:ins w:id="74" w:author="David Killpack" w:date="2018-12-19T08:56:00Z">
        <w:r w:rsidR="00FF7591" w:rsidRPr="00052944">
          <w:rPr>
            <w:sz w:val="20"/>
            <w:szCs w:val="20"/>
          </w:rPr>
          <w:t>Representative</w:t>
        </w:r>
      </w:ins>
      <w:r w:rsidRPr="00052944">
        <w:rPr>
          <w:sz w:val="20"/>
          <w:szCs w:val="20"/>
        </w:rPr>
        <w:t xml:space="preserve"> Name: </w:t>
      </w:r>
      <w:r w:rsidRPr="00052944">
        <w:rPr>
          <w:sz w:val="20"/>
          <w:szCs w:val="20"/>
          <w:u w:val="single"/>
        </w:rPr>
        <w:tab/>
      </w:r>
      <w:r w:rsidRPr="00052944">
        <w:rPr>
          <w:sz w:val="20"/>
          <w:szCs w:val="20"/>
          <w:u w:val="single"/>
        </w:rPr>
        <w:tab/>
      </w:r>
      <w:r w:rsidRPr="00052944">
        <w:rPr>
          <w:sz w:val="20"/>
          <w:szCs w:val="20"/>
          <w:u w:val="single"/>
        </w:rPr>
        <w:tab/>
      </w:r>
      <w:r w:rsidRPr="00052944">
        <w:rPr>
          <w:sz w:val="20"/>
          <w:szCs w:val="20"/>
          <w:u w:val="single"/>
        </w:rPr>
        <w:tab/>
      </w:r>
      <w:r w:rsidRPr="00052944">
        <w:rPr>
          <w:sz w:val="20"/>
          <w:szCs w:val="20"/>
          <w:u w:val="single"/>
        </w:rPr>
        <w:tab/>
      </w:r>
      <w:r w:rsidRPr="00052944">
        <w:rPr>
          <w:sz w:val="20"/>
          <w:szCs w:val="20"/>
          <w:u w:val="single"/>
        </w:rPr>
        <w:tab/>
      </w:r>
      <w:r w:rsidRPr="00052944">
        <w:rPr>
          <w:sz w:val="20"/>
          <w:szCs w:val="20"/>
        </w:rPr>
        <w:tab/>
      </w:r>
    </w:p>
    <w:p w14:paraId="59BF94FA" w14:textId="2A5963D6" w:rsidR="008C38EE" w:rsidRPr="00052944" w:rsidRDefault="00EA436F" w:rsidP="00EA436F">
      <w:pPr>
        <w:pStyle w:val="ListParagraph"/>
        <w:ind w:left="2160" w:firstLine="720"/>
        <w:jc w:val="both"/>
        <w:rPr>
          <w:sz w:val="20"/>
          <w:szCs w:val="20"/>
        </w:rPr>
      </w:pPr>
      <w:r w:rsidRPr="00052944">
        <w:rPr>
          <w:sz w:val="20"/>
          <w:szCs w:val="20"/>
        </w:rPr>
        <w:t xml:space="preserve">Buyer’s </w:t>
      </w:r>
      <w:del w:id="75" w:author="David Killpack" w:date="2018-12-19T08:56:00Z">
        <w:r w:rsidR="008C38EE" w:rsidRPr="00052944" w:rsidDel="00FF7591">
          <w:rPr>
            <w:sz w:val="20"/>
            <w:szCs w:val="20"/>
          </w:rPr>
          <w:delText>Agent</w:delText>
        </w:r>
      </w:del>
      <w:ins w:id="76" w:author="David Killpack" w:date="2018-12-19T08:56:00Z">
        <w:r w:rsidR="00FF7591" w:rsidRPr="00052944">
          <w:rPr>
            <w:sz w:val="20"/>
            <w:szCs w:val="20"/>
          </w:rPr>
          <w:t>Representative</w:t>
        </w:r>
      </w:ins>
      <w:r w:rsidR="008C38EE" w:rsidRPr="00052944">
        <w:rPr>
          <w:sz w:val="20"/>
          <w:szCs w:val="20"/>
        </w:rPr>
        <w:t xml:space="preserve">’s Phone: </w:t>
      </w:r>
      <w:r w:rsidR="008C38EE" w:rsidRPr="00052944">
        <w:rPr>
          <w:sz w:val="20"/>
          <w:szCs w:val="20"/>
          <w:u w:val="single"/>
        </w:rPr>
        <w:tab/>
      </w:r>
      <w:r w:rsidR="008C38EE" w:rsidRPr="00052944">
        <w:rPr>
          <w:sz w:val="20"/>
          <w:szCs w:val="20"/>
          <w:u w:val="single"/>
        </w:rPr>
        <w:tab/>
      </w:r>
      <w:r w:rsidR="008C38EE" w:rsidRPr="00052944">
        <w:rPr>
          <w:sz w:val="20"/>
          <w:szCs w:val="20"/>
          <w:u w:val="single"/>
        </w:rPr>
        <w:tab/>
      </w:r>
      <w:r w:rsidR="008C38EE" w:rsidRPr="00052944">
        <w:rPr>
          <w:sz w:val="20"/>
          <w:szCs w:val="20"/>
          <w:u w:val="single"/>
        </w:rPr>
        <w:tab/>
      </w:r>
      <w:r w:rsidR="008C38EE" w:rsidRPr="00052944">
        <w:rPr>
          <w:sz w:val="20"/>
          <w:szCs w:val="20"/>
          <w:u w:val="single"/>
        </w:rPr>
        <w:tab/>
      </w:r>
      <w:r w:rsidR="008C38EE" w:rsidRPr="00052944">
        <w:rPr>
          <w:sz w:val="20"/>
          <w:szCs w:val="20"/>
        </w:rPr>
        <w:tab/>
      </w:r>
      <w:r w:rsidR="008C38EE" w:rsidRPr="00052944">
        <w:rPr>
          <w:sz w:val="20"/>
          <w:szCs w:val="20"/>
        </w:rPr>
        <w:tab/>
      </w:r>
    </w:p>
    <w:p w14:paraId="25C32BD0" w14:textId="40D2DD58" w:rsidR="008C38EE" w:rsidRPr="00052944" w:rsidRDefault="008C38EE" w:rsidP="008C38EE">
      <w:pPr>
        <w:pStyle w:val="ListParagraph"/>
        <w:ind w:left="0"/>
        <w:jc w:val="both"/>
        <w:rPr>
          <w:sz w:val="20"/>
          <w:szCs w:val="20"/>
          <w:u w:val="single"/>
        </w:rPr>
      </w:pPr>
      <w:r w:rsidRPr="00052944">
        <w:rPr>
          <w:sz w:val="20"/>
          <w:szCs w:val="20"/>
        </w:rPr>
        <w:tab/>
      </w:r>
      <w:r w:rsidRPr="00052944">
        <w:rPr>
          <w:sz w:val="20"/>
          <w:szCs w:val="20"/>
        </w:rPr>
        <w:tab/>
      </w:r>
      <w:r w:rsidRPr="00052944">
        <w:rPr>
          <w:sz w:val="20"/>
          <w:szCs w:val="20"/>
        </w:rPr>
        <w:tab/>
        <w:t xml:space="preserve">     </w:t>
      </w:r>
      <w:r w:rsidRPr="00052944">
        <w:rPr>
          <w:sz w:val="20"/>
          <w:szCs w:val="20"/>
        </w:rPr>
        <w:tab/>
      </w:r>
      <w:r w:rsidR="00EA436F" w:rsidRPr="00052944">
        <w:rPr>
          <w:sz w:val="20"/>
          <w:szCs w:val="20"/>
        </w:rPr>
        <w:t xml:space="preserve">Buyer’s </w:t>
      </w:r>
      <w:del w:id="77" w:author="David Killpack" w:date="2018-12-19T08:56:00Z">
        <w:r w:rsidRPr="00052944" w:rsidDel="00FF7591">
          <w:rPr>
            <w:sz w:val="20"/>
            <w:szCs w:val="20"/>
          </w:rPr>
          <w:delText>Agent</w:delText>
        </w:r>
      </w:del>
      <w:ins w:id="78" w:author="David Killpack" w:date="2018-12-19T08:56:00Z">
        <w:r w:rsidR="00FF7591" w:rsidRPr="00052944">
          <w:rPr>
            <w:sz w:val="20"/>
            <w:szCs w:val="20"/>
          </w:rPr>
          <w:t>Representative</w:t>
        </w:r>
      </w:ins>
      <w:r w:rsidRPr="00052944">
        <w:rPr>
          <w:sz w:val="20"/>
          <w:szCs w:val="20"/>
        </w:rPr>
        <w:t xml:space="preserve">’s Email: </w:t>
      </w:r>
      <w:r w:rsidRPr="00052944">
        <w:rPr>
          <w:sz w:val="20"/>
          <w:szCs w:val="20"/>
          <w:u w:val="single"/>
        </w:rPr>
        <w:tab/>
      </w:r>
      <w:r w:rsidRPr="00052944">
        <w:rPr>
          <w:sz w:val="20"/>
          <w:szCs w:val="20"/>
          <w:u w:val="single"/>
        </w:rPr>
        <w:tab/>
      </w:r>
      <w:r w:rsidRPr="00052944">
        <w:rPr>
          <w:sz w:val="20"/>
          <w:szCs w:val="20"/>
          <w:u w:val="single"/>
        </w:rPr>
        <w:tab/>
      </w:r>
      <w:r w:rsidRPr="00052944">
        <w:rPr>
          <w:sz w:val="20"/>
          <w:szCs w:val="20"/>
          <w:u w:val="single"/>
        </w:rPr>
        <w:tab/>
      </w:r>
      <w:r w:rsidRPr="00052944">
        <w:rPr>
          <w:sz w:val="20"/>
          <w:szCs w:val="20"/>
          <w:u w:val="single"/>
        </w:rPr>
        <w:tab/>
      </w:r>
    </w:p>
    <w:p w14:paraId="2BEBDCD8" w14:textId="77777777" w:rsidR="00052944" w:rsidRDefault="008C38EE" w:rsidP="008C38EE">
      <w:pPr>
        <w:pStyle w:val="ListParagraph"/>
        <w:ind w:left="2160" w:firstLine="720"/>
        <w:jc w:val="both"/>
        <w:rPr>
          <w:sz w:val="20"/>
          <w:szCs w:val="20"/>
          <w:u w:val="single"/>
        </w:rPr>
      </w:pPr>
      <w:r w:rsidRPr="00052944">
        <w:rPr>
          <w:sz w:val="20"/>
          <w:szCs w:val="20"/>
        </w:rPr>
        <w:t xml:space="preserve">Brokerage Name: </w:t>
      </w:r>
      <w:r w:rsidRPr="00052944">
        <w:rPr>
          <w:sz w:val="20"/>
          <w:szCs w:val="20"/>
          <w:u w:val="single"/>
        </w:rPr>
        <w:tab/>
      </w:r>
      <w:r w:rsidRPr="00052944">
        <w:rPr>
          <w:sz w:val="20"/>
          <w:szCs w:val="20"/>
          <w:u w:val="single"/>
        </w:rPr>
        <w:tab/>
      </w:r>
      <w:r w:rsidRPr="00052944">
        <w:rPr>
          <w:sz w:val="20"/>
          <w:szCs w:val="20"/>
          <w:u w:val="single"/>
        </w:rPr>
        <w:tab/>
      </w:r>
      <w:r w:rsidRPr="00052944">
        <w:rPr>
          <w:sz w:val="20"/>
          <w:szCs w:val="20"/>
          <w:u w:val="single"/>
        </w:rPr>
        <w:tab/>
      </w:r>
      <w:r w:rsidRPr="00052944">
        <w:rPr>
          <w:sz w:val="20"/>
          <w:szCs w:val="20"/>
          <w:u w:val="single"/>
        </w:rPr>
        <w:tab/>
      </w:r>
    </w:p>
    <w:p w14:paraId="4B74A11B" w14:textId="142A0AC5" w:rsidR="008C38EE" w:rsidRPr="00052944" w:rsidRDefault="008C38EE" w:rsidP="008C38EE">
      <w:pPr>
        <w:pStyle w:val="ListParagraph"/>
        <w:ind w:left="2160" w:firstLine="720"/>
        <w:jc w:val="both"/>
        <w:rPr>
          <w:b/>
          <w:sz w:val="20"/>
          <w:szCs w:val="20"/>
        </w:rPr>
      </w:pPr>
      <w:r w:rsidRPr="00052944">
        <w:rPr>
          <w:b/>
          <w:sz w:val="20"/>
          <w:szCs w:val="20"/>
        </w:rPr>
        <w:tab/>
      </w:r>
      <w:r w:rsidRPr="00052944">
        <w:rPr>
          <w:b/>
          <w:sz w:val="20"/>
          <w:szCs w:val="20"/>
        </w:rPr>
        <w:tab/>
      </w:r>
      <w:r w:rsidRPr="00052944">
        <w:rPr>
          <w:b/>
          <w:sz w:val="20"/>
          <w:szCs w:val="20"/>
        </w:rPr>
        <w:tab/>
      </w:r>
      <w:r w:rsidRPr="00052944">
        <w:rPr>
          <w:b/>
          <w:sz w:val="20"/>
          <w:szCs w:val="20"/>
        </w:rPr>
        <w:tab/>
      </w:r>
    </w:p>
    <w:p w14:paraId="54555AC7" w14:textId="4662045D" w:rsidR="006E0791" w:rsidRPr="00052944" w:rsidRDefault="000E2E6F" w:rsidP="00F271AF">
      <w:pPr>
        <w:pStyle w:val="ListParagraph"/>
        <w:numPr>
          <w:ilvl w:val="0"/>
          <w:numId w:val="1"/>
        </w:numPr>
        <w:ind w:left="0" w:firstLine="0"/>
        <w:jc w:val="both"/>
        <w:rPr>
          <w:b/>
          <w:sz w:val="20"/>
          <w:szCs w:val="20"/>
        </w:rPr>
      </w:pPr>
      <w:r w:rsidRPr="00052944">
        <w:rPr>
          <w:b/>
          <w:sz w:val="20"/>
          <w:szCs w:val="20"/>
        </w:rPr>
        <w:t>SELLER’S ACCEPTANCE</w:t>
      </w:r>
      <w:r w:rsidR="006E0791" w:rsidRPr="00052944">
        <w:rPr>
          <w:b/>
          <w:sz w:val="20"/>
          <w:szCs w:val="20"/>
        </w:rPr>
        <w:t>.</w:t>
      </w:r>
      <w:r w:rsidRPr="00052944">
        <w:rPr>
          <w:b/>
          <w:sz w:val="20"/>
          <w:szCs w:val="20"/>
        </w:rPr>
        <w:t xml:space="preserve"> </w:t>
      </w:r>
      <w:r w:rsidRPr="00052944">
        <w:rPr>
          <w:sz w:val="20"/>
          <w:szCs w:val="20"/>
        </w:rPr>
        <w:t>As used in this Contract,</w:t>
      </w:r>
      <w:r w:rsidR="00E06207" w:rsidRPr="00052944">
        <w:rPr>
          <w:sz w:val="20"/>
          <w:szCs w:val="20"/>
        </w:rPr>
        <w:t xml:space="preserve"> “</w:t>
      </w:r>
      <w:r w:rsidR="00E06207" w:rsidRPr="00052944">
        <w:rPr>
          <w:b/>
          <w:sz w:val="20"/>
          <w:szCs w:val="20"/>
        </w:rPr>
        <w:t>Accept</w:t>
      </w:r>
      <w:r w:rsidR="00E06207" w:rsidRPr="00052944">
        <w:rPr>
          <w:sz w:val="20"/>
          <w:szCs w:val="20"/>
        </w:rPr>
        <w:t>,”</w:t>
      </w:r>
      <w:r w:rsidRPr="00052944">
        <w:rPr>
          <w:sz w:val="20"/>
          <w:szCs w:val="20"/>
        </w:rPr>
        <w:t xml:space="preserve"> “</w:t>
      </w:r>
      <w:r w:rsidRPr="00052944">
        <w:rPr>
          <w:b/>
          <w:sz w:val="20"/>
          <w:szCs w:val="20"/>
        </w:rPr>
        <w:t>Acceptance</w:t>
      </w:r>
      <w:r w:rsidR="00E06207" w:rsidRPr="00052944">
        <w:rPr>
          <w:sz w:val="20"/>
          <w:szCs w:val="20"/>
        </w:rPr>
        <w:t>,</w:t>
      </w:r>
      <w:r w:rsidRPr="00052944">
        <w:rPr>
          <w:sz w:val="20"/>
          <w:szCs w:val="20"/>
        </w:rPr>
        <w:t>” or “</w:t>
      </w:r>
      <w:r w:rsidRPr="00052944">
        <w:rPr>
          <w:b/>
          <w:sz w:val="20"/>
          <w:szCs w:val="20"/>
        </w:rPr>
        <w:t>Accepted</w:t>
      </w:r>
      <w:r w:rsidRPr="00052944">
        <w:rPr>
          <w:sz w:val="20"/>
          <w:szCs w:val="20"/>
        </w:rPr>
        <w:t>” means: (a) this Contract has been approved by Seller</w:t>
      </w:r>
      <w:r w:rsidR="00E06207" w:rsidRPr="00052944">
        <w:rPr>
          <w:sz w:val="20"/>
          <w:szCs w:val="20"/>
        </w:rPr>
        <w:t>’s Authorized Representative,</w:t>
      </w:r>
      <w:r w:rsidRPr="00052944">
        <w:rPr>
          <w:sz w:val="20"/>
          <w:szCs w:val="20"/>
        </w:rPr>
        <w:t xml:space="preserve"> (b)</w:t>
      </w:r>
      <w:r w:rsidR="00E06207" w:rsidRPr="00052944">
        <w:rPr>
          <w:sz w:val="20"/>
          <w:szCs w:val="20"/>
        </w:rPr>
        <w:t xml:space="preserve"> Seller’s Authorized Representative has signed and dated this Contract, and (c)</w:t>
      </w:r>
      <w:r w:rsidRPr="00052944">
        <w:rPr>
          <w:sz w:val="20"/>
          <w:szCs w:val="20"/>
        </w:rPr>
        <w:t xml:space="preserve"> a fully executed copy of this Contract has been delivered to Buyer, or Buyer’s </w:t>
      </w:r>
      <w:del w:id="79" w:author="David Killpack" w:date="2018-12-19T08:56:00Z">
        <w:r w:rsidRPr="00052944" w:rsidDel="00FF7591">
          <w:rPr>
            <w:sz w:val="20"/>
            <w:szCs w:val="20"/>
          </w:rPr>
          <w:delText>Agent</w:delText>
        </w:r>
      </w:del>
      <w:ins w:id="80" w:author="David Killpack" w:date="2018-12-19T08:56:00Z">
        <w:r w:rsidR="00FF7591" w:rsidRPr="00052944">
          <w:rPr>
            <w:sz w:val="20"/>
            <w:szCs w:val="20"/>
          </w:rPr>
          <w:t>Representative</w:t>
        </w:r>
      </w:ins>
      <w:r w:rsidRPr="00052944">
        <w:rPr>
          <w:sz w:val="20"/>
          <w:szCs w:val="20"/>
        </w:rPr>
        <w:t xml:space="preserve">. </w:t>
      </w:r>
      <w:r w:rsidRPr="00052944">
        <w:rPr>
          <w:b/>
          <w:sz w:val="20"/>
          <w:szCs w:val="20"/>
        </w:rPr>
        <w:t xml:space="preserve">ONLY </w:t>
      </w:r>
      <w:r w:rsidR="008E20DC" w:rsidRPr="00052944">
        <w:rPr>
          <w:b/>
          <w:sz w:val="20"/>
          <w:szCs w:val="20"/>
        </w:rPr>
        <w:t>A MANAGER OF SELLER</w:t>
      </w:r>
      <w:r w:rsidR="008E20DC" w:rsidRPr="00052944">
        <w:rPr>
          <w:sz w:val="20"/>
          <w:szCs w:val="20"/>
        </w:rPr>
        <w:t xml:space="preserve"> </w:t>
      </w:r>
      <w:r w:rsidRPr="00052944">
        <w:rPr>
          <w:b/>
          <w:sz w:val="20"/>
          <w:szCs w:val="20"/>
        </w:rPr>
        <w:t>IS AUTHORIZED TO ACCEPT THIS CONTRACT ON BEHALF OF SELLER</w:t>
      </w:r>
      <w:r w:rsidR="00E06207" w:rsidRPr="00052944">
        <w:rPr>
          <w:b/>
          <w:sz w:val="20"/>
          <w:szCs w:val="20"/>
        </w:rPr>
        <w:t xml:space="preserve"> </w:t>
      </w:r>
      <w:r w:rsidRPr="00052944">
        <w:rPr>
          <w:b/>
          <w:sz w:val="20"/>
          <w:szCs w:val="20"/>
        </w:rPr>
        <w:t xml:space="preserve">NO </w:t>
      </w:r>
      <w:r w:rsidR="00E06207" w:rsidRPr="00052944">
        <w:rPr>
          <w:b/>
          <w:sz w:val="20"/>
          <w:szCs w:val="20"/>
        </w:rPr>
        <w:t xml:space="preserve">OTHER PERSON ACTING ON BEHALF OF SELLER, INCLUDING SELLER’S SALES REPRESENTATIVE, IS AUTHORIZED TO ACCEPT THIS CONTRACT. </w:t>
      </w:r>
      <w:r w:rsidR="00E06207" w:rsidRPr="00052944">
        <w:rPr>
          <w:sz w:val="20"/>
          <w:szCs w:val="20"/>
        </w:rPr>
        <w:t xml:space="preserve">The signature or initials on this Contract of </w:t>
      </w:r>
      <w:r w:rsidR="00F271AF" w:rsidRPr="00052944">
        <w:rPr>
          <w:sz w:val="20"/>
          <w:szCs w:val="20"/>
        </w:rPr>
        <w:t xml:space="preserve">Seller’s sales </w:t>
      </w:r>
      <w:r w:rsidR="008C164C" w:rsidRPr="00052944">
        <w:rPr>
          <w:sz w:val="20"/>
          <w:szCs w:val="20"/>
        </w:rPr>
        <w:t>representative</w:t>
      </w:r>
      <w:r w:rsidR="00F271AF" w:rsidRPr="00052944">
        <w:rPr>
          <w:sz w:val="20"/>
          <w:szCs w:val="20"/>
        </w:rPr>
        <w:t xml:space="preserve"> or </w:t>
      </w:r>
      <w:r w:rsidR="00E06207" w:rsidRPr="00052944">
        <w:rPr>
          <w:sz w:val="20"/>
          <w:szCs w:val="20"/>
        </w:rPr>
        <w:t xml:space="preserve">any person other than Seller’s Authorized Representative shall indicate only Seller’s receipt of Buyer’s offer to enter into an agreement on the terms set forth in this Contract, but </w:t>
      </w:r>
      <w:r w:rsidR="00E06207" w:rsidRPr="00052944">
        <w:rPr>
          <w:b/>
          <w:sz w:val="20"/>
          <w:szCs w:val="20"/>
          <w:u w:val="single"/>
        </w:rPr>
        <w:t>shall not</w:t>
      </w:r>
      <w:r w:rsidR="00E06207" w:rsidRPr="00052944">
        <w:rPr>
          <w:sz w:val="20"/>
          <w:szCs w:val="20"/>
        </w:rPr>
        <w:t xml:space="preserve"> be deemed Acceptance unless or until the Agreement is Accepted by Seller’s Authorized Representative</w:t>
      </w:r>
      <w:r w:rsidR="00902CA8" w:rsidRPr="00052944">
        <w:rPr>
          <w:sz w:val="20"/>
          <w:szCs w:val="20"/>
        </w:rPr>
        <w:t xml:space="preserve">. </w:t>
      </w:r>
      <w:r w:rsidR="00E06207" w:rsidRPr="00052944">
        <w:rPr>
          <w:b/>
          <w:sz w:val="20"/>
          <w:szCs w:val="20"/>
        </w:rPr>
        <w:t>Any Addendum to this Agreement dated after the Acceptance Date must be signed Seller’s Authorized Representative before it will become a binding part of th</w:t>
      </w:r>
      <w:del w:id="81" w:author="David Killpack" w:date="2018-12-19T08:56:00Z">
        <w:r w:rsidR="00DB79D2" w:rsidRPr="00052944" w:rsidDel="00FF7591">
          <w:rPr>
            <w:b/>
            <w:sz w:val="20"/>
            <w:szCs w:val="20"/>
          </w:rPr>
          <w:delText xml:space="preserve"> </w:delText>
        </w:r>
      </w:del>
      <w:r w:rsidR="00E06207" w:rsidRPr="00052944">
        <w:rPr>
          <w:b/>
          <w:sz w:val="20"/>
          <w:szCs w:val="20"/>
        </w:rPr>
        <w:t>is Agreement</w:t>
      </w:r>
      <w:r w:rsidR="00E06207" w:rsidRPr="00052944">
        <w:rPr>
          <w:sz w:val="20"/>
          <w:szCs w:val="20"/>
        </w:rPr>
        <w:t>.</w:t>
      </w:r>
      <w:r w:rsidR="00F271AF" w:rsidRPr="00052944">
        <w:rPr>
          <w:sz w:val="20"/>
          <w:szCs w:val="20"/>
        </w:rPr>
        <w:t xml:space="preserve"> Seller is under no obligation to Accept this Agreement and Seller may elect to refuse to </w:t>
      </w:r>
      <w:r w:rsidR="0089307D" w:rsidRPr="00052944">
        <w:rPr>
          <w:sz w:val="20"/>
          <w:szCs w:val="20"/>
        </w:rPr>
        <w:t xml:space="preserve">      </w:t>
      </w:r>
      <w:r w:rsidR="00F271AF" w:rsidRPr="00052944">
        <w:rPr>
          <w:sz w:val="20"/>
          <w:szCs w:val="20"/>
        </w:rPr>
        <w:t xml:space="preserve">Accept this Agreement for any reason without any liability to Buyer. In the event Seller refuses this Agreement or does not Accept within twenty-one (21) business days after it is delivered to Seller for review, Buyer shall be entitled to the immediate </w:t>
      </w:r>
      <w:r w:rsidR="00DB79D2" w:rsidRPr="00052944">
        <w:rPr>
          <w:sz w:val="20"/>
          <w:szCs w:val="20"/>
        </w:rPr>
        <w:t xml:space="preserve">   </w:t>
      </w:r>
      <w:r w:rsidR="00F271AF" w:rsidRPr="00052944">
        <w:rPr>
          <w:sz w:val="20"/>
          <w:szCs w:val="20"/>
        </w:rPr>
        <w:t>release of the Earnest Money Deposit, and neither party shall have any liability, obligations, or duties under this Agreement.</w:t>
      </w:r>
      <w:r w:rsidRPr="00052944">
        <w:rPr>
          <w:b/>
          <w:sz w:val="20"/>
          <w:szCs w:val="20"/>
        </w:rPr>
        <w:t xml:space="preserve">     </w:t>
      </w:r>
    </w:p>
    <w:p w14:paraId="54824C7A" w14:textId="778F3D15" w:rsidR="008076D8" w:rsidRPr="00052944" w:rsidRDefault="00902CA8" w:rsidP="00CF2682">
      <w:pPr>
        <w:rPr>
          <w:b/>
          <w:sz w:val="20"/>
          <w:szCs w:val="20"/>
        </w:rPr>
      </w:pPr>
      <w:r w:rsidRPr="00052944">
        <w:rPr>
          <w:b/>
          <w:sz w:val="20"/>
          <w:szCs w:val="20"/>
        </w:rPr>
        <w:br w:type="page"/>
      </w:r>
      <w:r w:rsidR="00B23BB5" w:rsidRPr="00052944">
        <w:rPr>
          <w:b/>
          <w:sz w:val="20"/>
          <w:szCs w:val="20"/>
        </w:rPr>
        <w:lastRenderedPageBreak/>
        <w:t>THIS CONTRACT, WHEN ACCEPTED BY SELLER, WILL CONSTITUTE A LEGALLY BINDING AGREEMENT BETWEEN BUYER AND SELLER. BUYER IS STRONGLY ENCOURAGED TO CONSULT WITH BUYER’S ATTORNEY, ACCOUNTANT, OR OTHER ADVISORS OF BUYER’S CHOOSING BEFORE SIGNING THIS AGREEMENT.</w:t>
      </w:r>
      <w:r w:rsidR="00F664E7" w:rsidRPr="00052944">
        <w:rPr>
          <w:b/>
          <w:sz w:val="20"/>
          <w:szCs w:val="20"/>
        </w:rPr>
        <w:t xml:space="preserve"> BY SIGNING THIS CONTRACT BUYER AGREES, REPRESENTS, AN WARRANTS THAT: (a) BUYER HAS READ AND UNDERSTANDS THE PROVISIONS OF THIS CONTRACT AND ANY ADDENDA HERETO; (b) BUYER HAS BEEN GIVEN THE OPPORTUNITY TO REVIEW THIS CONTRACT WITH ATTORNEYS OR OTHER ADVISORS OF BUYER’S CHOOSING; (c) UPON SELLER’S ACCEPTANCE, BUYER WILL HAVE ENTERED INTO A BINDING AGREEMENT FOR THE PURCHASE OF THE PROPERTY; AND (d) BUYER WILL FULLY AND TIMELY PERFORM ALL OF BUYER’S OBLIGATIONS UNDER THIS CONTRACT</w:t>
      </w:r>
      <w:r w:rsidR="008076D8" w:rsidRPr="00052944">
        <w:rPr>
          <w:b/>
          <w:sz w:val="20"/>
          <w:szCs w:val="20"/>
        </w:rPr>
        <w:t>.</w:t>
      </w:r>
    </w:p>
    <w:tbl>
      <w:tblPr>
        <w:tblW w:w="10087" w:type="dxa"/>
        <w:jc w:val="center"/>
        <w:tblBorders>
          <w:top w:val="single" w:sz="12" w:space="0" w:color="000000"/>
          <w:left w:val="single" w:sz="12" w:space="0" w:color="000000"/>
          <w:bottom w:val="single" w:sz="12" w:space="0" w:color="000000"/>
          <w:right w:val="single" w:sz="12" w:space="0" w:color="000000"/>
          <w:insideH w:val="dashSmallGap" w:sz="4" w:space="0" w:color="auto"/>
          <w:insideV w:val="dashSmallGap" w:sz="4" w:space="0" w:color="auto"/>
        </w:tblBorders>
        <w:tblLayout w:type="fixed"/>
        <w:tblCellMar>
          <w:left w:w="120" w:type="dxa"/>
          <w:right w:w="120" w:type="dxa"/>
        </w:tblCellMar>
        <w:tblLook w:val="0000" w:firstRow="0" w:lastRow="0" w:firstColumn="0" w:lastColumn="0" w:noHBand="0" w:noVBand="0"/>
      </w:tblPr>
      <w:tblGrid>
        <w:gridCol w:w="7"/>
        <w:gridCol w:w="5033"/>
        <w:gridCol w:w="7"/>
        <w:gridCol w:w="5033"/>
        <w:gridCol w:w="7"/>
      </w:tblGrid>
      <w:tr w:rsidR="008076D8" w:rsidRPr="00052944" w14:paraId="652651F3" w14:textId="77777777" w:rsidTr="008076D8">
        <w:trPr>
          <w:gridBefore w:val="1"/>
          <w:wBefore w:w="7" w:type="dxa"/>
          <w:jc w:val="center"/>
        </w:trPr>
        <w:tc>
          <w:tcPr>
            <w:tcW w:w="5040" w:type="dxa"/>
            <w:gridSpan w:val="2"/>
          </w:tcPr>
          <w:p w14:paraId="25BCBFA9" w14:textId="77777777" w:rsidR="008076D8" w:rsidRPr="00052944" w:rsidRDefault="008076D8" w:rsidP="008076D8">
            <w:pPr>
              <w:widowControl w:val="0"/>
              <w:spacing w:after="0" w:line="240" w:lineRule="auto"/>
              <w:rPr>
                <w:rFonts w:ascii="Arial" w:hAnsi="Arial" w:cs="Arial"/>
              </w:rPr>
            </w:pPr>
          </w:p>
          <w:p w14:paraId="551179FB" w14:textId="77777777" w:rsidR="008076D8" w:rsidRPr="00052944" w:rsidRDefault="008076D8" w:rsidP="008076D8">
            <w:pPr>
              <w:widowControl w:val="0"/>
              <w:spacing w:after="0" w:line="240" w:lineRule="auto"/>
              <w:rPr>
                <w:rFonts w:ascii="Arial" w:hAnsi="Arial" w:cs="Arial"/>
              </w:rPr>
            </w:pPr>
            <w:r w:rsidRPr="00052944">
              <w:rPr>
                <w:rFonts w:ascii="Arial" w:hAnsi="Arial" w:cs="Arial"/>
                <w:b/>
                <w:smallCaps/>
              </w:rPr>
              <w:t>Buyer</w:t>
            </w:r>
            <w:r w:rsidRPr="00052944">
              <w:rPr>
                <w:rFonts w:ascii="Arial" w:hAnsi="Arial" w:cs="Arial"/>
                <w:b/>
              </w:rPr>
              <w:t>:</w:t>
            </w:r>
          </w:p>
          <w:p w14:paraId="1A8165E2" w14:textId="77777777" w:rsidR="008076D8" w:rsidRPr="00052944" w:rsidRDefault="008076D8" w:rsidP="008076D8">
            <w:pPr>
              <w:widowControl w:val="0"/>
              <w:spacing w:after="0" w:line="240" w:lineRule="auto"/>
              <w:rPr>
                <w:rFonts w:ascii="Arial" w:hAnsi="Arial" w:cs="Arial"/>
              </w:rPr>
            </w:pPr>
          </w:p>
          <w:p w14:paraId="712E3E74" w14:textId="77777777" w:rsidR="008076D8" w:rsidRPr="00052944" w:rsidRDefault="008076D8" w:rsidP="008076D8">
            <w:pPr>
              <w:widowControl w:val="0"/>
              <w:tabs>
                <w:tab w:val="right" w:pos="4800"/>
              </w:tabs>
              <w:spacing w:after="0" w:line="240" w:lineRule="auto"/>
              <w:rPr>
                <w:rFonts w:ascii="Arial" w:hAnsi="Arial" w:cs="Arial"/>
              </w:rPr>
            </w:pPr>
            <w:r w:rsidRPr="00052944">
              <w:rPr>
                <w:rFonts w:ascii="Arial" w:hAnsi="Arial" w:cs="Arial"/>
                <w:u w:val="single"/>
              </w:rPr>
              <w:tab/>
            </w:r>
          </w:p>
          <w:p w14:paraId="161EE08E" w14:textId="77777777" w:rsidR="008076D8" w:rsidRPr="00052944" w:rsidRDefault="008076D8" w:rsidP="008076D8">
            <w:pPr>
              <w:widowControl w:val="0"/>
              <w:tabs>
                <w:tab w:val="center" w:pos="2400"/>
              </w:tabs>
              <w:spacing w:after="0" w:line="240" w:lineRule="auto"/>
              <w:rPr>
                <w:rFonts w:ascii="Arial" w:hAnsi="Arial" w:cs="Arial"/>
              </w:rPr>
            </w:pPr>
            <w:r w:rsidRPr="00052944">
              <w:rPr>
                <w:rFonts w:ascii="Arial" w:hAnsi="Arial" w:cs="Arial"/>
              </w:rPr>
              <w:tab/>
              <w:t>Signature</w:t>
            </w:r>
          </w:p>
          <w:p w14:paraId="3999572B" w14:textId="77777777" w:rsidR="008076D8" w:rsidRPr="00052944" w:rsidRDefault="008076D8" w:rsidP="008076D8">
            <w:pPr>
              <w:widowControl w:val="0"/>
              <w:spacing w:after="0" w:line="240" w:lineRule="auto"/>
              <w:rPr>
                <w:rFonts w:ascii="Arial" w:hAnsi="Arial" w:cs="Arial"/>
              </w:rPr>
            </w:pPr>
          </w:p>
          <w:p w14:paraId="4AB1CD35" w14:textId="77777777" w:rsidR="008076D8" w:rsidRPr="00052944" w:rsidRDefault="008076D8" w:rsidP="008076D8">
            <w:pPr>
              <w:widowControl w:val="0"/>
              <w:tabs>
                <w:tab w:val="right" w:pos="4800"/>
              </w:tabs>
              <w:spacing w:after="0" w:line="240" w:lineRule="auto"/>
              <w:rPr>
                <w:rFonts w:ascii="Arial" w:hAnsi="Arial" w:cs="Arial"/>
              </w:rPr>
            </w:pPr>
            <w:r w:rsidRPr="00052944">
              <w:rPr>
                <w:rFonts w:ascii="Arial" w:hAnsi="Arial" w:cs="Arial"/>
              </w:rPr>
              <w:t>Name (Printed):</w:t>
            </w:r>
            <w:r w:rsidRPr="00052944">
              <w:rPr>
                <w:rFonts w:ascii="Arial" w:hAnsi="Arial" w:cs="Arial"/>
                <w:u w:val="single"/>
              </w:rPr>
              <w:tab/>
            </w:r>
          </w:p>
          <w:p w14:paraId="221A5A20" w14:textId="77777777" w:rsidR="008076D8" w:rsidRPr="00052944" w:rsidRDefault="008076D8" w:rsidP="008076D8">
            <w:pPr>
              <w:widowControl w:val="0"/>
              <w:spacing w:after="0" w:line="240" w:lineRule="auto"/>
              <w:rPr>
                <w:rFonts w:ascii="Arial" w:hAnsi="Arial" w:cs="Arial"/>
              </w:rPr>
            </w:pPr>
          </w:p>
          <w:p w14:paraId="6800385E" w14:textId="77777777" w:rsidR="008076D8" w:rsidRPr="00052944" w:rsidRDefault="008076D8" w:rsidP="008076D8">
            <w:pPr>
              <w:widowControl w:val="0"/>
              <w:tabs>
                <w:tab w:val="center" w:pos="2400"/>
              </w:tabs>
              <w:spacing w:after="0" w:line="240" w:lineRule="auto"/>
              <w:rPr>
                <w:rFonts w:ascii="Arial" w:hAnsi="Arial" w:cs="Arial"/>
              </w:rPr>
            </w:pPr>
            <w:r w:rsidRPr="00052944">
              <w:rPr>
                <w:rFonts w:ascii="Arial" w:hAnsi="Arial" w:cs="Arial"/>
              </w:rPr>
              <w:tab/>
              <w:t>Signed on _________________, 20____.</w:t>
            </w:r>
          </w:p>
          <w:p w14:paraId="6B7F5792" w14:textId="77777777" w:rsidR="008076D8" w:rsidRPr="00052944" w:rsidRDefault="008076D8" w:rsidP="008076D8">
            <w:pPr>
              <w:widowControl w:val="0"/>
              <w:spacing w:after="0" w:line="240" w:lineRule="auto"/>
              <w:rPr>
                <w:rFonts w:ascii="Arial" w:hAnsi="Arial" w:cs="Arial"/>
              </w:rPr>
            </w:pPr>
          </w:p>
        </w:tc>
        <w:tc>
          <w:tcPr>
            <w:tcW w:w="5040" w:type="dxa"/>
            <w:gridSpan w:val="2"/>
          </w:tcPr>
          <w:p w14:paraId="0F4F6BAF" w14:textId="77777777" w:rsidR="008076D8" w:rsidRPr="00052944" w:rsidRDefault="008076D8" w:rsidP="008076D8">
            <w:pPr>
              <w:widowControl w:val="0"/>
              <w:spacing w:after="0" w:line="240" w:lineRule="auto"/>
              <w:rPr>
                <w:rFonts w:ascii="Arial" w:hAnsi="Arial" w:cs="Arial"/>
              </w:rPr>
            </w:pPr>
          </w:p>
          <w:p w14:paraId="74E2E4EC" w14:textId="77777777" w:rsidR="008076D8" w:rsidRPr="00052944" w:rsidRDefault="008076D8" w:rsidP="008076D8">
            <w:pPr>
              <w:widowControl w:val="0"/>
              <w:spacing w:after="0" w:line="240" w:lineRule="auto"/>
              <w:rPr>
                <w:rFonts w:ascii="Arial" w:hAnsi="Arial" w:cs="Arial"/>
              </w:rPr>
            </w:pPr>
            <w:r w:rsidRPr="00052944">
              <w:rPr>
                <w:rFonts w:ascii="Arial" w:hAnsi="Arial" w:cs="Arial"/>
                <w:b/>
                <w:smallCaps/>
              </w:rPr>
              <w:t>Buyer</w:t>
            </w:r>
            <w:r w:rsidRPr="00052944">
              <w:rPr>
                <w:rFonts w:ascii="Arial" w:hAnsi="Arial" w:cs="Arial"/>
                <w:b/>
              </w:rPr>
              <w:t>:</w:t>
            </w:r>
          </w:p>
          <w:p w14:paraId="3F753575" w14:textId="77777777" w:rsidR="008076D8" w:rsidRPr="00052944" w:rsidRDefault="008076D8" w:rsidP="008076D8">
            <w:pPr>
              <w:widowControl w:val="0"/>
              <w:spacing w:after="0" w:line="240" w:lineRule="auto"/>
              <w:rPr>
                <w:rFonts w:ascii="Arial" w:hAnsi="Arial" w:cs="Arial"/>
              </w:rPr>
            </w:pPr>
          </w:p>
          <w:p w14:paraId="0E90AFEF" w14:textId="77777777" w:rsidR="008076D8" w:rsidRPr="00052944" w:rsidRDefault="008076D8" w:rsidP="008076D8">
            <w:pPr>
              <w:widowControl w:val="0"/>
              <w:tabs>
                <w:tab w:val="right" w:pos="4800"/>
              </w:tabs>
              <w:spacing w:after="0" w:line="240" w:lineRule="auto"/>
              <w:rPr>
                <w:rFonts w:ascii="Arial" w:hAnsi="Arial" w:cs="Arial"/>
              </w:rPr>
            </w:pPr>
            <w:r w:rsidRPr="00052944">
              <w:rPr>
                <w:rFonts w:ascii="Arial" w:hAnsi="Arial" w:cs="Arial"/>
                <w:u w:val="single"/>
              </w:rPr>
              <w:tab/>
            </w:r>
          </w:p>
          <w:p w14:paraId="5FBA22EA" w14:textId="77777777" w:rsidR="008076D8" w:rsidRPr="00052944" w:rsidRDefault="008076D8" w:rsidP="008076D8">
            <w:pPr>
              <w:widowControl w:val="0"/>
              <w:tabs>
                <w:tab w:val="center" w:pos="2400"/>
              </w:tabs>
              <w:spacing w:after="0" w:line="240" w:lineRule="auto"/>
              <w:rPr>
                <w:rFonts w:ascii="Arial" w:hAnsi="Arial" w:cs="Arial"/>
              </w:rPr>
            </w:pPr>
            <w:r w:rsidRPr="00052944">
              <w:rPr>
                <w:rFonts w:ascii="Arial" w:hAnsi="Arial" w:cs="Arial"/>
              </w:rPr>
              <w:tab/>
              <w:t>Signature</w:t>
            </w:r>
          </w:p>
          <w:p w14:paraId="02DA429A" w14:textId="77777777" w:rsidR="008076D8" w:rsidRPr="00052944" w:rsidRDefault="008076D8" w:rsidP="008076D8">
            <w:pPr>
              <w:widowControl w:val="0"/>
              <w:spacing w:after="0" w:line="240" w:lineRule="auto"/>
              <w:rPr>
                <w:rFonts w:ascii="Arial" w:hAnsi="Arial" w:cs="Arial"/>
              </w:rPr>
            </w:pPr>
          </w:p>
          <w:p w14:paraId="0A39CE63" w14:textId="77777777" w:rsidR="008076D8" w:rsidRPr="00052944" w:rsidRDefault="008076D8" w:rsidP="008076D8">
            <w:pPr>
              <w:widowControl w:val="0"/>
              <w:tabs>
                <w:tab w:val="right" w:pos="4800"/>
              </w:tabs>
              <w:spacing w:after="0" w:line="240" w:lineRule="auto"/>
              <w:rPr>
                <w:rFonts w:ascii="Arial" w:hAnsi="Arial" w:cs="Arial"/>
              </w:rPr>
            </w:pPr>
            <w:r w:rsidRPr="00052944">
              <w:rPr>
                <w:rFonts w:ascii="Arial" w:hAnsi="Arial" w:cs="Arial"/>
              </w:rPr>
              <w:t>Name (Printed):</w:t>
            </w:r>
            <w:r w:rsidRPr="00052944">
              <w:rPr>
                <w:rFonts w:ascii="Arial" w:hAnsi="Arial" w:cs="Arial"/>
                <w:u w:val="single"/>
              </w:rPr>
              <w:tab/>
            </w:r>
          </w:p>
          <w:p w14:paraId="66AF6788" w14:textId="77777777" w:rsidR="008076D8" w:rsidRPr="00052944" w:rsidRDefault="008076D8" w:rsidP="008076D8">
            <w:pPr>
              <w:widowControl w:val="0"/>
              <w:spacing w:after="0" w:line="240" w:lineRule="auto"/>
              <w:rPr>
                <w:rFonts w:ascii="Arial" w:hAnsi="Arial" w:cs="Arial"/>
              </w:rPr>
            </w:pPr>
          </w:p>
          <w:p w14:paraId="7223CCBF" w14:textId="77777777" w:rsidR="008076D8" w:rsidRPr="00052944" w:rsidRDefault="008076D8" w:rsidP="008076D8">
            <w:pPr>
              <w:widowControl w:val="0"/>
              <w:tabs>
                <w:tab w:val="center" w:pos="2400"/>
              </w:tabs>
              <w:spacing w:after="0" w:line="240" w:lineRule="auto"/>
              <w:rPr>
                <w:rFonts w:ascii="Arial" w:hAnsi="Arial" w:cs="Arial"/>
              </w:rPr>
            </w:pPr>
            <w:r w:rsidRPr="00052944">
              <w:rPr>
                <w:rFonts w:ascii="Arial" w:hAnsi="Arial" w:cs="Arial"/>
              </w:rPr>
              <w:tab/>
              <w:t>Signed on _________________, 20____.</w:t>
            </w:r>
          </w:p>
          <w:p w14:paraId="6272B212" w14:textId="77777777" w:rsidR="008076D8" w:rsidRPr="00052944" w:rsidRDefault="008076D8" w:rsidP="008076D8">
            <w:pPr>
              <w:widowControl w:val="0"/>
              <w:spacing w:after="0" w:line="240" w:lineRule="auto"/>
              <w:rPr>
                <w:rFonts w:ascii="Arial" w:hAnsi="Arial" w:cs="Arial"/>
              </w:rPr>
            </w:pPr>
          </w:p>
        </w:tc>
      </w:tr>
      <w:tr w:rsidR="008076D8" w:rsidRPr="00BE58A1" w14:paraId="1AD83759" w14:textId="77777777" w:rsidTr="008076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7" w:type="dxa"/>
          <w:jc w:val="center"/>
        </w:trPr>
        <w:tc>
          <w:tcPr>
            <w:tcW w:w="5040" w:type="dxa"/>
            <w:gridSpan w:val="2"/>
            <w:tcBorders>
              <w:top w:val="single" w:sz="6" w:space="0" w:color="FFFFFF"/>
              <w:left w:val="single" w:sz="6" w:space="0" w:color="FFFFFF"/>
              <w:bottom w:val="single" w:sz="6" w:space="0" w:color="FFFFFF"/>
              <w:right w:val="single" w:sz="8" w:space="0" w:color="000000"/>
            </w:tcBorders>
          </w:tcPr>
          <w:p w14:paraId="0A22C952" w14:textId="77777777" w:rsidR="008076D8" w:rsidRPr="00052944" w:rsidRDefault="008076D8" w:rsidP="008076D8">
            <w:pPr>
              <w:widowControl w:val="0"/>
              <w:spacing w:after="0" w:line="240" w:lineRule="auto"/>
              <w:rPr>
                <w:rFonts w:ascii="Arial" w:hAnsi="Arial" w:cs="Arial"/>
                <w:b/>
                <w:smallCaps/>
                <w:sz w:val="16"/>
                <w:szCs w:val="16"/>
              </w:rPr>
            </w:pPr>
          </w:p>
          <w:p w14:paraId="460E5E1D" w14:textId="77777777" w:rsidR="008076D8" w:rsidRPr="00052944" w:rsidRDefault="008076D8" w:rsidP="008076D8">
            <w:pPr>
              <w:widowControl w:val="0"/>
              <w:spacing w:after="0" w:line="240" w:lineRule="auto"/>
              <w:rPr>
                <w:rFonts w:ascii="Arial" w:hAnsi="Arial" w:cs="Arial"/>
                <w:sz w:val="16"/>
                <w:szCs w:val="16"/>
              </w:rPr>
            </w:pPr>
            <w:r w:rsidRPr="00052944">
              <w:rPr>
                <w:rFonts w:ascii="Arial" w:hAnsi="Arial" w:cs="Arial"/>
                <w:b/>
                <w:smallCaps/>
                <w:sz w:val="16"/>
                <w:szCs w:val="16"/>
              </w:rPr>
              <w:t>Receipt for Buyer's Deposit(s):</w:t>
            </w:r>
          </w:p>
          <w:p w14:paraId="303D52AE" w14:textId="77777777" w:rsidR="008076D8" w:rsidRPr="00052944" w:rsidRDefault="008076D8" w:rsidP="008076D8">
            <w:pPr>
              <w:widowControl w:val="0"/>
              <w:spacing w:after="0" w:line="240" w:lineRule="auto"/>
              <w:rPr>
                <w:rFonts w:ascii="Arial" w:hAnsi="Arial" w:cs="Arial"/>
                <w:sz w:val="16"/>
                <w:szCs w:val="16"/>
              </w:rPr>
            </w:pPr>
          </w:p>
          <w:p w14:paraId="3B99B660" w14:textId="0AF8CFF9" w:rsidR="008076D8" w:rsidRPr="00052944" w:rsidRDefault="008076D8" w:rsidP="008076D8">
            <w:pPr>
              <w:widowControl w:val="0"/>
              <w:spacing w:after="0" w:line="240" w:lineRule="auto"/>
              <w:rPr>
                <w:rFonts w:ascii="Arial" w:hAnsi="Arial" w:cs="Arial"/>
                <w:sz w:val="20"/>
                <w:szCs w:val="20"/>
              </w:rPr>
            </w:pPr>
            <w:r w:rsidRPr="00052944">
              <w:rPr>
                <w:rFonts w:ascii="Arial" w:hAnsi="Arial" w:cs="Arial"/>
                <w:sz w:val="20"/>
                <w:szCs w:val="20"/>
              </w:rPr>
              <w:t xml:space="preserve">Acknowledgment of receipt of Buyer's </w:t>
            </w:r>
            <w:r w:rsidR="00250E36" w:rsidRPr="00052944">
              <w:rPr>
                <w:rFonts w:ascii="Arial" w:hAnsi="Arial" w:cs="Arial"/>
                <w:sz w:val="20"/>
                <w:szCs w:val="20"/>
              </w:rPr>
              <w:t xml:space="preserve">Earnest Money </w:t>
            </w:r>
          </w:p>
          <w:p w14:paraId="12F66090" w14:textId="77777777" w:rsidR="008076D8" w:rsidRPr="00052944" w:rsidRDefault="008076D8" w:rsidP="008076D8">
            <w:pPr>
              <w:widowControl w:val="0"/>
              <w:spacing w:after="0" w:line="240" w:lineRule="auto"/>
              <w:rPr>
                <w:rFonts w:ascii="Arial" w:hAnsi="Arial" w:cs="Arial"/>
                <w:sz w:val="20"/>
                <w:szCs w:val="20"/>
              </w:rPr>
            </w:pPr>
          </w:p>
          <w:p w14:paraId="1226FB83" w14:textId="77777777" w:rsidR="00A553AF" w:rsidRPr="00052944" w:rsidRDefault="007E4C85" w:rsidP="008076D8">
            <w:pPr>
              <w:widowControl w:val="0"/>
              <w:spacing w:after="0" w:line="240" w:lineRule="auto"/>
              <w:rPr>
                <w:rFonts w:ascii="Arial" w:hAnsi="Arial" w:cs="Arial"/>
                <w:sz w:val="20"/>
                <w:szCs w:val="20"/>
                <w:u w:val="double"/>
              </w:rPr>
            </w:pPr>
            <w:r w:rsidRPr="00052944">
              <w:rPr>
                <w:rFonts w:ascii="Arial" w:hAnsi="Arial" w:cs="Arial"/>
                <w:sz w:val="20"/>
                <w:szCs w:val="20"/>
              </w:rPr>
              <w:t>Check</w:t>
            </w:r>
            <w:r w:rsidR="00A553AF" w:rsidRPr="00052944">
              <w:rPr>
                <w:rFonts w:ascii="Arial" w:hAnsi="Arial" w:cs="Arial"/>
                <w:sz w:val="20"/>
                <w:szCs w:val="20"/>
              </w:rPr>
              <w:t xml:space="preserve"> payable to the Escrow Agent</w:t>
            </w:r>
            <w:r w:rsidRPr="00052944">
              <w:rPr>
                <w:rFonts w:ascii="Arial" w:hAnsi="Arial" w:cs="Arial"/>
                <w:sz w:val="20"/>
                <w:szCs w:val="20"/>
              </w:rPr>
              <w:t xml:space="preserve"> </w:t>
            </w:r>
            <w:r w:rsidR="008076D8" w:rsidRPr="00052944">
              <w:rPr>
                <w:rFonts w:ascii="Arial" w:hAnsi="Arial" w:cs="Arial"/>
                <w:sz w:val="20"/>
                <w:szCs w:val="20"/>
              </w:rPr>
              <w:t>in the amount of</w:t>
            </w:r>
          </w:p>
          <w:p w14:paraId="0E916AB6" w14:textId="77777777" w:rsidR="00A553AF" w:rsidRPr="00052944" w:rsidRDefault="00A553AF" w:rsidP="008076D8">
            <w:pPr>
              <w:widowControl w:val="0"/>
              <w:spacing w:after="0" w:line="240" w:lineRule="auto"/>
              <w:rPr>
                <w:rFonts w:ascii="Arial" w:hAnsi="Arial" w:cs="Arial"/>
                <w:sz w:val="20"/>
                <w:szCs w:val="20"/>
              </w:rPr>
            </w:pPr>
          </w:p>
          <w:p w14:paraId="10E32611" w14:textId="7BB775BF" w:rsidR="008076D8" w:rsidRPr="00052944" w:rsidRDefault="008076D8" w:rsidP="008076D8">
            <w:pPr>
              <w:widowControl w:val="0"/>
              <w:spacing w:after="0" w:line="240" w:lineRule="auto"/>
              <w:rPr>
                <w:rFonts w:ascii="Arial" w:hAnsi="Arial" w:cs="Arial"/>
                <w:sz w:val="20"/>
                <w:szCs w:val="20"/>
              </w:rPr>
            </w:pPr>
            <w:r w:rsidRPr="00052944">
              <w:rPr>
                <w:rFonts w:ascii="Arial" w:hAnsi="Arial" w:cs="Arial"/>
                <w:sz w:val="20"/>
                <w:szCs w:val="20"/>
              </w:rPr>
              <w:t>$___________________.</w:t>
            </w:r>
          </w:p>
          <w:p w14:paraId="75382507" w14:textId="77777777" w:rsidR="008076D8" w:rsidRPr="00052944" w:rsidRDefault="008076D8" w:rsidP="008076D8">
            <w:pPr>
              <w:widowControl w:val="0"/>
              <w:spacing w:after="0" w:line="240" w:lineRule="auto"/>
              <w:rPr>
                <w:rFonts w:ascii="Arial" w:hAnsi="Arial" w:cs="Arial"/>
                <w:sz w:val="20"/>
                <w:szCs w:val="20"/>
              </w:rPr>
            </w:pPr>
          </w:p>
          <w:p w14:paraId="05F168FE" w14:textId="77777777" w:rsidR="008076D8" w:rsidRPr="00052944" w:rsidRDefault="008076D8" w:rsidP="008076D8">
            <w:pPr>
              <w:widowControl w:val="0"/>
              <w:spacing w:after="0" w:line="240" w:lineRule="auto"/>
              <w:rPr>
                <w:rFonts w:ascii="Arial" w:hAnsi="Arial" w:cs="Arial"/>
                <w:sz w:val="20"/>
                <w:szCs w:val="20"/>
              </w:rPr>
            </w:pPr>
          </w:p>
          <w:p w14:paraId="19559E09" w14:textId="77777777" w:rsidR="008076D8" w:rsidRPr="00052944" w:rsidRDefault="008076D8" w:rsidP="008076D8">
            <w:pPr>
              <w:widowControl w:val="0"/>
              <w:tabs>
                <w:tab w:val="right" w:pos="4800"/>
              </w:tabs>
              <w:spacing w:after="0" w:line="240" w:lineRule="auto"/>
              <w:rPr>
                <w:rFonts w:ascii="Arial" w:hAnsi="Arial" w:cs="Arial"/>
                <w:sz w:val="20"/>
                <w:szCs w:val="20"/>
              </w:rPr>
            </w:pPr>
          </w:p>
          <w:p w14:paraId="049C76DF" w14:textId="77777777" w:rsidR="008076D8" w:rsidRPr="00052944" w:rsidRDefault="008076D8" w:rsidP="008076D8">
            <w:pPr>
              <w:widowControl w:val="0"/>
              <w:tabs>
                <w:tab w:val="right" w:pos="4800"/>
              </w:tabs>
              <w:spacing w:after="0" w:line="240" w:lineRule="auto"/>
              <w:rPr>
                <w:rFonts w:ascii="Arial" w:hAnsi="Arial" w:cs="Arial"/>
                <w:sz w:val="20"/>
                <w:szCs w:val="20"/>
              </w:rPr>
            </w:pPr>
            <w:r w:rsidRPr="00052944">
              <w:rPr>
                <w:rFonts w:ascii="Arial" w:hAnsi="Arial" w:cs="Arial"/>
                <w:sz w:val="20"/>
                <w:szCs w:val="20"/>
              </w:rPr>
              <w:t>By:</w:t>
            </w:r>
            <w:r w:rsidRPr="00052944">
              <w:rPr>
                <w:rFonts w:ascii="Arial" w:hAnsi="Arial" w:cs="Arial"/>
                <w:sz w:val="20"/>
                <w:szCs w:val="20"/>
                <w:u w:val="single"/>
              </w:rPr>
              <w:tab/>
            </w:r>
          </w:p>
          <w:p w14:paraId="0188F3F3" w14:textId="77777777" w:rsidR="008076D8" w:rsidRPr="00052944" w:rsidRDefault="008076D8" w:rsidP="008076D8">
            <w:pPr>
              <w:widowControl w:val="0"/>
              <w:spacing w:after="0" w:line="240" w:lineRule="auto"/>
              <w:ind w:firstLine="720"/>
              <w:rPr>
                <w:rFonts w:ascii="Arial" w:hAnsi="Arial" w:cs="Arial"/>
                <w:sz w:val="20"/>
                <w:szCs w:val="20"/>
              </w:rPr>
            </w:pPr>
            <w:r w:rsidRPr="00052944">
              <w:rPr>
                <w:rFonts w:ascii="Arial" w:hAnsi="Arial" w:cs="Arial"/>
                <w:sz w:val="20"/>
                <w:szCs w:val="20"/>
              </w:rPr>
              <w:t>(Sales Representative)</w:t>
            </w:r>
          </w:p>
          <w:p w14:paraId="7E0367D2" w14:textId="77777777" w:rsidR="008076D8" w:rsidRPr="00052944" w:rsidRDefault="008076D8" w:rsidP="008076D8">
            <w:pPr>
              <w:widowControl w:val="0"/>
              <w:spacing w:after="0" w:line="240" w:lineRule="auto"/>
              <w:rPr>
                <w:rFonts w:ascii="Arial" w:hAnsi="Arial" w:cs="Arial"/>
                <w:sz w:val="20"/>
                <w:szCs w:val="20"/>
              </w:rPr>
            </w:pPr>
          </w:p>
          <w:p w14:paraId="63B2EC7B" w14:textId="77777777" w:rsidR="008076D8" w:rsidRPr="00052944" w:rsidRDefault="008076D8" w:rsidP="008076D8">
            <w:pPr>
              <w:widowControl w:val="0"/>
              <w:tabs>
                <w:tab w:val="right" w:pos="4800"/>
              </w:tabs>
              <w:spacing w:after="0" w:line="240" w:lineRule="auto"/>
              <w:rPr>
                <w:rFonts w:ascii="Arial" w:hAnsi="Arial" w:cs="Arial"/>
                <w:sz w:val="16"/>
                <w:szCs w:val="16"/>
              </w:rPr>
            </w:pPr>
          </w:p>
          <w:p w14:paraId="6227268A" w14:textId="77777777" w:rsidR="008076D8" w:rsidRPr="00052944" w:rsidRDefault="008076D8" w:rsidP="008076D8">
            <w:pPr>
              <w:widowControl w:val="0"/>
              <w:spacing w:after="0" w:line="240" w:lineRule="auto"/>
              <w:rPr>
                <w:rFonts w:ascii="Arial" w:hAnsi="Arial" w:cs="Arial"/>
                <w:sz w:val="16"/>
                <w:szCs w:val="16"/>
              </w:rPr>
            </w:pPr>
          </w:p>
          <w:p w14:paraId="12FE5FA4" w14:textId="77777777" w:rsidR="008076D8" w:rsidRPr="00052944" w:rsidRDefault="008076D8" w:rsidP="00902CA8">
            <w:pPr>
              <w:widowControl w:val="0"/>
              <w:tabs>
                <w:tab w:val="left" w:pos="-1440"/>
              </w:tabs>
              <w:spacing w:after="0" w:line="240" w:lineRule="auto"/>
              <w:rPr>
                <w:rFonts w:ascii="Arial" w:hAnsi="Arial" w:cs="Arial"/>
                <w:sz w:val="16"/>
                <w:szCs w:val="16"/>
              </w:rPr>
            </w:pPr>
          </w:p>
        </w:tc>
        <w:tc>
          <w:tcPr>
            <w:tcW w:w="5040" w:type="dxa"/>
            <w:gridSpan w:val="2"/>
            <w:tcBorders>
              <w:top w:val="single" w:sz="6" w:space="0" w:color="FFFFFF"/>
              <w:left w:val="single" w:sz="8" w:space="0" w:color="000000"/>
              <w:bottom w:val="single" w:sz="6" w:space="0" w:color="FFFFFF"/>
              <w:right w:val="single" w:sz="6" w:space="0" w:color="FFFFFF"/>
            </w:tcBorders>
          </w:tcPr>
          <w:p w14:paraId="43A7D272" w14:textId="77777777" w:rsidR="008076D8" w:rsidRPr="00052944" w:rsidRDefault="008076D8" w:rsidP="008076D8">
            <w:pPr>
              <w:widowControl w:val="0"/>
              <w:spacing w:after="0" w:line="240" w:lineRule="auto"/>
              <w:rPr>
                <w:rFonts w:ascii="Arial" w:hAnsi="Arial" w:cs="Arial"/>
                <w:b/>
                <w:smallCaps/>
                <w:sz w:val="16"/>
                <w:szCs w:val="16"/>
              </w:rPr>
            </w:pPr>
          </w:p>
          <w:p w14:paraId="18413E47" w14:textId="77777777" w:rsidR="008076D8" w:rsidRPr="00052944" w:rsidRDefault="008076D8" w:rsidP="008076D8">
            <w:pPr>
              <w:widowControl w:val="0"/>
              <w:spacing w:after="0" w:line="240" w:lineRule="auto"/>
              <w:rPr>
                <w:rFonts w:ascii="Arial" w:hAnsi="Arial" w:cs="Arial"/>
                <w:sz w:val="16"/>
                <w:szCs w:val="16"/>
              </w:rPr>
            </w:pPr>
            <w:r w:rsidRPr="00052944">
              <w:rPr>
                <w:rFonts w:ascii="Arial" w:hAnsi="Arial" w:cs="Arial"/>
                <w:b/>
                <w:smallCaps/>
                <w:sz w:val="16"/>
                <w:szCs w:val="16"/>
              </w:rPr>
              <w:t>Acceptance by Seller:</w:t>
            </w:r>
          </w:p>
          <w:p w14:paraId="19FEDB9F" w14:textId="77777777" w:rsidR="008076D8" w:rsidRPr="00052944" w:rsidRDefault="008076D8" w:rsidP="008076D8">
            <w:pPr>
              <w:widowControl w:val="0"/>
              <w:spacing w:after="0" w:line="240" w:lineRule="auto"/>
              <w:rPr>
                <w:rFonts w:ascii="Arial" w:hAnsi="Arial" w:cs="Arial"/>
                <w:sz w:val="16"/>
                <w:szCs w:val="16"/>
              </w:rPr>
            </w:pPr>
          </w:p>
          <w:p w14:paraId="613C3495" w14:textId="7F538961" w:rsidR="008076D8" w:rsidRPr="00052944" w:rsidRDefault="002C6E9D" w:rsidP="008076D8">
            <w:pPr>
              <w:spacing w:after="0" w:line="240" w:lineRule="auto"/>
              <w:rPr>
                <w:rFonts w:ascii="Arial" w:hAnsi="Arial" w:cs="Arial"/>
                <w:b/>
              </w:rPr>
            </w:pPr>
            <w:r w:rsidRPr="00052944">
              <w:rPr>
                <w:b/>
              </w:rPr>
              <w:t>SPRING RUN TOWNHOMES, LLC</w:t>
            </w:r>
          </w:p>
          <w:p w14:paraId="5DBA1F74" w14:textId="77777777" w:rsidR="008076D8" w:rsidRPr="00052944" w:rsidRDefault="008076D8" w:rsidP="008076D8">
            <w:pPr>
              <w:tabs>
                <w:tab w:val="left" w:pos="792"/>
                <w:tab w:val="right" w:pos="4284"/>
              </w:tabs>
              <w:spacing w:after="0" w:line="240" w:lineRule="auto"/>
              <w:rPr>
                <w:rFonts w:ascii="Arial" w:hAnsi="Arial" w:cs="Arial"/>
              </w:rPr>
            </w:pPr>
          </w:p>
          <w:p w14:paraId="4855917D" w14:textId="77777777" w:rsidR="00902CA8" w:rsidRPr="00052944" w:rsidRDefault="00902CA8" w:rsidP="008076D8">
            <w:pPr>
              <w:tabs>
                <w:tab w:val="left" w:pos="792"/>
                <w:tab w:val="right" w:pos="4284"/>
              </w:tabs>
              <w:spacing w:after="0" w:line="240" w:lineRule="auto"/>
              <w:rPr>
                <w:rFonts w:ascii="Arial" w:hAnsi="Arial" w:cs="Arial"/>
              </w:rPr>
            </w:pPr>
          </w:p>
          <w:p w14:paraId="15BB34EA" w14:textId="77777777" w:rsidR="008076D8" w:rsidRPr="00052944" w:rsidRDefault="008076D8" w:rsidP="008076D8">
            <w:pPr>
              <w:tabs>
                <w:tab w:val="left" w:pos="792"/>
                <w:tab w:val="right" w:pos="4284"/>
              </w:tabs>
              <w:spacing w:after="0" w:line="240" w:lineRule="auto"/>
              <w:rPr>
                <w:rFonts w:ascii="Arial" w:hAnsi="Arial" w:cs="Arial"/>
              </w:rPr>
            </w:pPr>
            <w:proofErr w:type="gramStart"/>
            <w:r w:rsidRPr="00052944">
              <w:rPr>
                <w:rFonts w:ascii="Arial" w:hAnsi="Arial" w:cs="Arial"/>
              </w:rPr>
              <w:t>By:_</w:t>
            </w:r>
            <w:proofErr w:type="gramEnd"/>
            <w:r w:rsidRPr="00052944">
              <w:rPr>
                <w:rFonts w:ascii="Arial" w:hAnsi="Arial" w:cs="Arial"/>
              </w:rPr>
              <w:t>___________________________________                               Authorized Signer</w:t>
            </w:r>
          </w:p>
          <w:p w14:paraId="49E9B9F1" w14:textId="77777777" w:rsidR="008076D8" w:rsidRPr="00052944" w:rsidRDefault="008076D8" w:rsidP="008076D8">
            <w:pPr>
              <w:tabs>
                <w:tab w:val="left" w:pos="1512"/>
              </w:tabs>
              <w:spacing w:after="0" w:line="240" w:lineRule="auto"/>
              <w:rPr>
                <w:rFonts w:ascii="Arial" w:hAnsi="Arial" w:cs="Arial"/>
              </w:rPr>
            </w:pPr>
          </w:p>
          <w:p w14:paraId="268F3096" w14:textId="77777777" w:rsidR="008076D8" w:rsidRPr="00052944" w:rsidRDefault="008076D8" w:rsidP="008076D8">
            <w:pPr>
              <w:tabs>
                <w:tab w:val="left" w:pos="1512"/>
              </w:tabs>
              <w:spacing w:after="0" w:line="240" w:lineRule="auto"/>
              <w:rPr>
                <w:rFonts w:ascii="Arial" w:hAnsi="Arial" w:cs="Arial"/>
              </w:rPr>
            </w:pPr>
            <w:proofErr w:type="gramStart"/>
            <w:r w:rsidRPr="00052944">
              <w:rPr>
                <w:rFonts w:ascii="Arial" w:hAnsi="Arial" w:cs="Arial"/>
              </w:rPr>
              <w:t>Name:_</w:t>
            </w:r>
            <w:proofErr w:type="gramEnd"/>
            <w:r w:rsidRPr="00052944">
              <w:rPr>
                <w:rFonts w:ascii="Arial" w:hAnsi="Arial" w:cs="Arial"/>
              </w:rPr>
              <w:t>________________________________</w:t>
            </w:r>
          </w:p>
          <w:p w14:paraId="5E47C2C2" w14:textId="77777777" w:rsidR="008076D8" w:rsidRPr="00052944" w:rsidRDefault="008076D8" w:rsidP="008076D8">
            <w:pPr>
              <w:tabs>
                <w:tab w:val="left" w:pos="792"/>
                <w:tab w:val="right" w:pos="4284"/>
              </w:tabs>
              <w:spacing w:after="0" w:line="240" w:lineRule="auto"/>
              <w:rPr>
                <w:rFonts w:ascii="Arial" w:hAnsi="Arial" w:cs="Arial"/>
              </w:rPr>
            </w:pPr>
            <w:r w:rsidRPr="00052944">
              <w:rPr>
                <w:rFonts w:ascii="Arial" w:hAnsi="Arial" w:cs="Arial"/>
              </w:rPr>
              <w:tab/>
            </w:r>
          </w:p>
          <w:p w14:paraId="02076545" w14:textId="77777777" w:rsidR="008076D8" w:rsidRPr="00052944" w:rsidRDefault="008076D8" w:rsidP="008076D8">
            <w:pPr>
              <w:tabs>
                <w:tab w:val="left" w:pos="792"/>
                <w:tab w:val="right" w:pos="4284"/>
              </w:tabs>
              <w:spacing w:after="0" w:line="240" w:lineRule="auto"/>
              <w:rPr>
                <w:rFonts w:ascii="Arial" w:hAnsi="Arial" w:cs="Arial"/>
              </w:rPr>
            </w:pPr>
          </w:p>
          <w:p w14:paraId="70C4C4E8" w14:textId="77777777" w:rsidR="008076D8" w:rsidRDefault="008076D8" w:rsidP="008076D8">
            <w:pPr>
              <w:tabs>
                <w:tab w:val="left" w:pos="792"/>
                <w:tab w:val="right" w:pos="4284"/>
              </w:tabs>
              <w:spacing w:after="0" w:line="240" w:lineRule="auto"/>
              <w:rPr>
                <w:rFonts w:ascii="Arial" w:hAnsi="Arial" w:cs="Arial"/>
              </w:rPr>
            </w:pPr>
            <w:r w:rsidRPr="00052944">
              <w:rPr>
                <w:rFonts w:ascii="Arial" w:hAnsi="Arial" w:cs="Arial"/>
              </w:rPr>
              <w:t xml:space="preserve">Signed on </w:t>
            </w:r>
            <w:r w:rsidRPr="00052944">
              <w:rPr>
                <w:rFonts w:ascii="Arial" w:hAnsi="Arial" w:cs="Arial"/>
                <w:u w:val="single"/>
              </w:rPr>
              <w:tab/>
            </w:r>
            <w:r w:rsidRPr="00052944">
              <w:rPr>
                <w:rFonts w:ascii="Arial" w:hAnsi="Arial" w:cs="Arial"/>
              </w:rPr>
              <w:t>, 20_____</w:t>
            </w:r>
          </w:p>
          <w:p w14:paraId="47C2E501" w14:textId="77777777" w:rsidR="008076D8" w:rsidRPr="00BE58A1" w:rsidRDefault="008076D8" w:rsidP="008076D8">
            <w:pPr>
              <w:widowControl w:val="0"/>
              <w:spacing w:after="0" w:line="240" w:lineRule="auto"/>
              <w:rPr>
                <w:rFonts w:ascii="Arial" w:hAnsi="Arial" w:cs="Arial"/>
                <w:sz w:val="16"/>
                <w:szCs w:val="16"/>
              </w:rPr>
            </w:pPr>
          </w:p>
        </w:tc>
      </w:tr>
    </w:tbl>
    <w:p w14:paraId="73D01EF4" w14:textId="77777777" w:rsidR="002B0F1C" w:rsidRPr="002B0F1C" w:rsidRDefault="002B0F1C" w:rsidP="00902CA8">
      <w:pPr>
        <w:jc w:val="both"/>
        <w:rPr>
          <w:sz w:val="20"/>
          <w:szCs w:val="20"/>
        </w:rPr>
      </w:pPr>
    </w:p>
    <w:sectPr w:rsidR="002B0F1C" w:rsidRPr="002B0F1C" w:rsidSect="00052944">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04D376" w14:textId="77777777" w:rsidR="000B2729" w:rsidRDefault="000B2729" w:rsidP="00E53601">
      <w:pPr>
        <w:spacing w:after="0" w:line="240" w:lineRule="auto"/>
      </w:pPr>
      <w:r>
        <w:separator/>
      </w:r>
    </w:p>
  </w:endnote>
  <w:endnote w:type="continuationSeparator" w:id="0">
    <w:p w14:paraId="39F484F2" w14:textId="77777777" w:rsidR="000B2729" w:rsidRDefault="000B2729" w:rsidP="00E536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Segoe UI"/>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4053037"/>
      <w:docPartObj>
        <w:docPartGallery w:val="Page Numbers (Bottom of Page)"/>
        <w:docPartUnique/>
      </w:docPartObj>
    </w:sdtPr>
    <w:sdtEndPr>
      <w:rPr>
        <w:noProof/>
      </w:rPr>
    </w:sdtEndPr>
    <w:sdtContent>
      <w:p w14:paraId="45665153" w14:textId="77777777" w:rsidR="000B2729" w:rsidRDefault="000B2729">
        <w:pPr>
          <w:pStyle w:val="Footer"/>
          <w:jc w:val="center"/>
        </w:pPr>
        <w:r>
          <w:fldChar w:fldCharType="begin"/>
        </w:r>
        <w:r>
          <w:instrText xml:space="preserve"> PAGE   \* MERGEFORMAT </w:instrText>
        </w:r>
        <w:r>
          <w:fldChar w:fldCharType="separate"/>
        </w:r>
        <w:r w:rsidR="00E002FF">
          <w:rPr>
            <w:noProof/>
          </w:rPr>
          <w:t>4</w:t>
        </w:r>
        <w:r>
          <w:rPr>
            <w:noProof/>
          </w:rPr>
          <w:fldChar w:fldCharType="end"/>
        </w:r>
      </w:p>
    </w:sdtContent>
  </w:sdt>
  <w:p w14:paraId="014AB6FF" w14:textId="77777777" w:rsidR="000B2729" w:rsidRDefault="000B27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6F46DE" w14:textId="77777777" w:rsidR="000B2729" w:rsidRDefault="000B2729" w:rsidP="00E53601">
      <w:pPr>
        <w:spacing w:after="0" w:line="240" w:lineRule="auto"/>
      </w:pPr>
      <w:r>
        <w:separator/>
      </w:r>
    </w:p>
  </w:footnote>
  <w:footnote w:type="continuationSeparator" w:id="0">
    <w:p w14:paraId="7D74882C" w14:textId="77777777" w:rsidR="000B2729" w:rsidRDefault="000B2729" w:rsidP="00E536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2421E"/>
    <w:multiLevelType w:val="multilevel"/>
    <w:tmpl w:val="07C21C44"/>
    <w:lvl w:ilvl="0">
      <w:start w:val="9"/>
      <w:numFmt w:val="decimal"/>
      <w:lvlText w:val="%1."/>
      <w:lvlJc w:val="left"/>
      <w:pPr>
        <w:ind w:left="1080" w:hanging="360"/>
      </w:pPr>
      <w:rPr>
        <w:rFonts w:hint="default"/>
      </w:rPr>
    </w:lvl>
    <w:lvl w:ilvl="1">
      <w:start w:val="9"/>
      <w:numFmt w:val="none"/>
      <w:lvlText w:val="9.1"/>
      <w:lvlJc w:val="left"/>
      <w:pPr>
        <w:ind w:left="360" w:firstLine="0"/>
      </w:pPr>
      <w:rPr>
        <w:rFonts w:hint="default"/>
        <w:b/>
      </w:rPr>
    </w:lvl>
    <w:lvl w:ilvl="2">
      <w:start w:val="6"/>
      <w:numFmt w:val="none"/>
      <w:lvlRestart w:val="0"/>
      <w:lvlText w:val="6.4.1"/>
      <w:lvlJc w:val="left"/>
      <w:pPr>
        <w:ind w:left="720" w:firstLine="0"/>
      </w:pPr>
      <w:rPr>
        <w:rFonts w:hint="default"/>
        <w:b/>
      </w:rPr>
    </w:lvl>
    <w:lvl w:ilvl="3">
      <w:start w:val="1"/>
      <w:numFmt w:val="decimal"/>
      <w:lvlText w:val="%1.%2.%3.%4"/>
      <w:lvlJc w:val="left"/>
      <w:pPr>
        <w:ind w:left="4680" w:hanging="720"/>
      </w:pPr>
      <w:rPr>
        <w:rFonts w:hint="default"/>
      </w:rPr>
    </w:lvl>
    <w:lvl w:ilvl="4">
      <w:start w:val="1"/>
      <w:numFmt w:val="decimal"/>
      <w:lvlText w:val="%1.%2.%3.%4.%5"/>
      <w:lvlJc w:val="left"/>
      <w:pPr>
        <w:ind w:left="5760" w:hanging="720"/>
      </w:pPr>
      <w:rPr>
        <w:rFonts w:hint="default"/>
      </w:rPr>
    </w:lvl>
    <w:lvl w:ilvl="5">
      <w:start w:val="1"/>
      <w:numFmt w:val="decimal"/>
      <w:lvlText w:val="%1.%2.%3.%4.%5.%6"/>
      <w:lvlJc w:val="left"/>
      <w:pPr>
        <w:ind w:left="7200" w:hanging="1080"/>
      </w:pPr>
      <w:rPr>
        <w:rFonts w:hint="default"/>
      </w:rPr>
    </w:lvl>
    <w:lvl w:ilvl="6">
      <w:start w:val="1"/>
      <w:numFmt w:val="decimal"/>
      <w:lvlText w:val="%1.%2.%3.%4.%5.%6.%7"/>
      <w:lvlJc w:val="left"/>
      <w:pPr>
        <w:ind w:left="8280" w:hanging="1080"/>
      </w:pPr>
      <w:rPr>
        <w:rFonts w:hint="default"/>
      </w:rPr>
    </w:lvl>
    <w:lvl w:ilvl="7">
      <w:start w:val="1"/>
      <w:numFmt w:val="decimal"/>
      <w:lvlText w:val="%1.%2.%3.%4.%5.%6.%7.%8"/>
      <w:lvlJc w:val="left"/>
      <w:pPr>
        <w:ind w:left="9720" w:hanging="1440"/>
      </w:pPr>
      <w:rPr>
        <w:rFonts w:hint="default"/>
      </w:rPr>
    </w:lvl>
    <w:lvl w:ilvl="8">
      <w:start w:val="1"/>
      <w:numFmt w:val="decimal"/>
      <w:lvlText w:val="%1.%2.%3.%4.%5.%6.%7.%8.%9"/>
      <w:lvlJc w:val="left"/>
      <w:pPr>
        <w:ind w:left="10800" w:hanging="1440"/>
      </w:pPr>
      <w:rPr>
        <w:rFonts w:hint="default"/>
      </w:rPr>
    </w:lvl>
  </w:abstractNum>
  <w:abstractNum w:abstractNumId="1" w15:restartNumberingAfterBreak="0">
    <w:nsid w:val="15422F6E"/>
    <w:multiLevelType w:val="multilevel"/>
    <w:tmpl w:val="9BF0E79A"/>
    <w:lvl w:ilvl="0">
      <w:start w:val="5"/>
      <w:numFmt w:val="decimal"/>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none"/>
      <w:lvlText w:val="5.3.4"/>
      <w:lvlJc w:val="left"/>
      <w:pPr>
        <w:ind w:left="1224" w:hanging="504"/>
      </w:pPr>
      <w:rPr>
        <w:rFonts w:hint="default"/>
        <w:b/>
      </w:rPr>
    </w:lvl>
    <w:lvl w:ilvl="3">
      <w:start w:val="1"/>
      <w:numFmt w:val="decimal"/>
      <w:lvlText w:val="%1.%2.%3.%4."/>
      <w:lvlJc w:val="left"/>
      <w:pPr>
        <w:ind w:left="1728" w:hanging="648"/>
      </w:pPr>
      <w:rPr>
        <w:rFonts w:hint="default"/>
        <w:b/>
      </w:rPr>
    </w:lvl>
    <w:lvl w:ilvl="4">
      <w:start w:val="1"/>
      <w:numFmt w:val="decimal"/>
      <w:lvlText w:val="%1.%2.%3.%4.%5."/>
      <w:lvlJc w:val="left"/>
      <w:pPr>
        <w:ind w:left="2232" w:hanging="792"/>
      </w:pPr>
      <w:rPr>
        <w:rFonts w:hint="default"/>
        <w:b/>
      </w:rPr>
    </w:lvl>
    <w:lvl w:ilvl="5">
      <w:start w:val="1"/>
      <w:numFmt w:val="decimal"/>
      <w:lvlText w:val="%1.%2.%3.%4.%5.%6."/>
      <w:lvlJc w:val="left"/>
      <w:pPr>
        <w:ind w:left="2736" w:hanging="936"/>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744" w:hanging="1224"/>
      </w:pPr>
      <w:rPr>
        <w:rFonts w:hint="default"/>
        <w:b/>
      </w:rPr>
    </w:lvl>
    <w:lvl w:ilvl="8">
      <w:start w:val="1"/>
      <w:numFmt w:val="decimal"/>
      <w:lvlText w:val="%1.%2.%3.%4.%5.%6.%7.%8.%9."/>
      <w:lvlJc w:val="left"/>
      <w:pPr>
        <w:ind w:left="4320" w:hanging="1440"/>
      </w:pPr>
      <w:rPr>
        <w:rFonts w:hint="default"/>
        <w:b/>
      </w:rPr>
    </w:lvl>
  </w:abstractNum>
  <w:abstractNum w:abstractNumId="2" w15:restartNumberingAfterBreak="0">
    <w:nsid w:val="198D5F5F"/>
    <w:multiLevelType w:val="multilevel"/>
    <w:tmpl w:val="39E45976"/>
    <w:lvl w:ilvl="0">
      <w:start w:val="17"/>
      <w:numFmt w:val="decimal"/>
      <w:lvlText w:val="%1"/>
      <w:lvlJc w:val="left"/>
      <w:pPr>
        <w:ind w:left="375" w:hanging="375"/>
      </w:pPr>
      <w:rPr>
        <w:rFonts w:hint="default"/>
      </w:rPr>
    </w:lvl>
    <w:lvl w:ilvl="1">
      <w:start w:val="1"/>
      <w:numFmt w:val="decimal"/>
      <w:lvlText w:val="%1.%2"/>
      <w:lvlJc w:val="left"/>
      <w:pPr>
        <w:ind w:left="1455" w:hanging="375"/>
      </w:pPr>
      <w:rPr>
        <w:rFonts w:hint="default"/>
        <w:b/>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040" w:hanging="72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560" w:hanging="108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3" w15:restartNumberingAfterBreak="0">
    <w:nsid w:val="1B496745"/>
    <w:multiLevelType w:val="multilevel"/>
    <w:tmpl w:val="2856F094"/>
    <w:styleLink w:val="CurrentList1"/>
    <w:lvl w:ilvl="0">
      <w:start w:val="6"/>
      <w:numFmt w:val="decimal"/>
      <w:lvlText w:val="%1"/>
      <w:lvlJc w:val="left"/>
      <w:pPr>
        <w:ind w:left="1080" w:hanging="360"/>
      </w:pPr>
      <w:rPr>
        <w:rFonts w:hint="default"/>
      </w:rPr>
    </w:lvl>
    <w:lvl w:ilvl="1">
      <w:start w:val="1"/>
      <w:numFmt w:val="none"/>
      <w:lvlText w:val="6.1"/>
      <w:lvlJc w:val="left"/>
      <w:pPr>
        <w:ind w:left="2160" w:hanging="360"/>
      </w:pPr>
      <w:rPr>
        <w:rFonts w:hint="default"/>
        <w:b/>
      </w:rPr>
    </w:lvl>
    <w:lvl w:ilvl="2">
      <w:start w:val="3"/>
      <w:numFmt w:val="decimal"/>
      <w:lvlText w:val="%1..%22.1"/>
      <w:lvlJc w:val="left"/>
      <w:pPr>
        <w:ind w:left="3600" w:hanging="720"/>
      </w:pPr>
      <w:rPr>
        <w:rFonts w:hint="default"/>
        <w:b/>
      </w:rPr>
    </w:lvl>
    <w:lvl w:ilvl="3">
      <w:start w:val="1"/>
      <w:numFmt w:val="decimal"/>
      <w:lvlText w:val="%1.%2.%3.%4"/>
      <w:lvlJc w:val="left"/>
      <w:pPr>
        <w:ind w:left="4680" w:hanging="720"/>
      </w:pPr>
      <w:rPr>
        <w:rFonts w:hint="default"/>
      </w:rPr>
    </w:lvl>
    <w:lvl w:ilvl="4">
      <w:start w:val="1"/>
      <w:numFmt w:val="decimal"/>
      <w:lvlText w:val="%1.%2.%3.%4.%5"/>
      <w:lvlJc w:val="left"/>
      <w:pPr>
        <w:ind w:left="5760" w:hanging="720"/>
      </w:pPr>
      <w:rPr>
        <w:rFonts w:hint="default"/>
      </w:rPr>
    </w:lvl>
    <w:lvl w:ilvl="5">
      <w:start w:val="1"/>
      <w:numFmt w:val="decimal"/>
      <w:lvlText w:val="%1.%2.%3.%4.%5.%6"/>
      <w:lvlJc w:val="left"/>
      <w:pPr>
        <w:ind w:left="7200" w:hanging="1080"/>
      </w:pPr>
      <w:rPr>
        <w:rFonts w:hint="default"/>
      </w:rPr>
    </w:lvl>
    <w:lvl w:ilvl="6">
      <w:start w:val="1"/>
      <w:numFmt w:val="decimal"/>
      <w:lvlText w:val="%1.%2.%3.%4.%5.%6.%7"/>
      <w:lvlJc w:val="left"/>
      <w:pPr>
        <w:ind w:left="8280" w:hanging="1080"/>
      </w:pPr>
      <w:rPr>
        <w:rFonts w:hint="default"/>
      </w:rPr>
    </w:lvl>
    <w:lvl w:ilvl="7">
      <w:start w:val="1"/>
      <w:numFmt w:val="decimal"/>
      <w:lvlText w:val="%1.%2.%3.%4.%5.%6.%7.%8"/>
      <w:lvlJc w:val="left"/>
      <w:pPr>
        <w:ind w:left="9720" w:hanging="1440"/>
      </w:pPr>
      <w:rPr>
        <w:rFonts w:hint="default"/>
      </w:rPr>
    </w:lvl>
    <w:lvl w:ilvl="8">
      <w:start w:val="1"/>
      <w:numFmt w:val="decimal"/>
      <w:lvlText w:val="%1.%2.%3.%4.%5.%6.%7.%8.%9"/>
      <w:lvlJc w:val="left"/>
      <w:pPr>
        <w:ind w:left="10800" w:hanging="1440"/>
      </w:pPr>
      <w:rPr>
        <w:rFonts w:hint="default"/>
      </w:rPr>
    </w:lvl>
  </w:abstractNum>
  <w:abstractNum w:abstractNumId="4" w15:restartNumberingAfterBreak="0">
    <w:nsid w:val="1EDB6514"/>
    <w:multiLevelType w:val="multilevel"/>
    <w:tmpl w:val="DC9A9226"/>
    <w:lvl w:ilvl="0">
      <w:start w:val="8"/>
      <w:numFmt w:val="decimal"/>
      <w:lvlText w:val="%1"/>
      <w:lvlJc w:val="left"/>
      <w:pPr>
        <w:ind w:left="360" w:hanging="360"/>
      </w:pPr>
      <w:rPr>
        <w:rFonts w:hint="default"/>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rPr>
    </w:lvl>
    <w:lvl w:ilvl="4">
      <w:start w:val="1"/>
      <w:numFmt w:val="decimal"/>
      <w:lvlText w:val="%1.%2.%3.%4.%5"/>
      <w:lvlJc w:val="left"/>
      <w:pPr>
        <w:ind w:left="5040" w:hanging="72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560" w:hanging="108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5" w15:restartNumberingAfterBreak="0">
    <w:nsid w:val="1F357A5F"/>
    <w:multiLevelType w:val="multilevel"/>
    <w:tmpl w:val="7E34376E"/>
    <w:lvl w:ilvl="0">
      <w:start w:val="5"/>
      <w:numFmt w:val="decimal"/>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none"/>
      <w:lvlText w:val="5.3.3"/>
      <w:lvlJc w:val="left"/>
      <w:pPr>
        <w:ind w:left="1224" w:hanging="504"/>
      </w:pPr>
      <w:rPr>
        <w:rFonts w:hint="default"/>
        <w:b/>
      </w:rPr>
    </w:lvl>
    <w:lvl w:ilvl="3">
      <w:start w:val="1"/>
      <w:numFmt w:val="decimal"/>
      <w:lvlText w:val="%1.%2.%3.%4."/>
      <w:lvlJc w:val="left"/>
      <w:pPr>
        <w:ind w:left="1728" w:hanging="648"/>
      </w:pPr>
      <w:rPr>
        <w:rFonts w:hint="default"/>
        <w:b/>
      </w:rPr>
    </w:lvl>
    <w:lvl w:ilvl="4">
      <w:start w:val="1"/>
      <w:numFmt w:val="none"/>
      <w:lvlText w:val="5.3.3"/>
      <w:lvlJc w:val="left"/>
      <w:pPr>
        <w:ind w:left="2232" w:hanging="792"/>
      </w:pPr>
      <w:rPr>
        <w:rFonts w:hint="default"/>
        <w:b/>
      </w:rPr>
    </w:lvl>
    <w:lvl w:ilvl="5">
      <w:start w:val="1"/>
      <w:numFmt w:val="decimal"/>
      <w:lvlText w:val="%1.%2.%3.%4.%5.%6."/>
      <w:lvlJc w:val="left"/>
      <w:pPr>
        <w:ind w:left="2736" w:hanging="936"/>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744" w:hanging="1224"/>
      </w:pPr>
      <w:rPr>
        <w:rFonts w:hint="default"/>
        <w:b/>
      </w:rPr>
    </w:lvl>
    <w:lvl w:ilvl="8">
      <w:start w:val="1"/>
      <w:numFmt w:val="decimal"/>
      <w:lvlText w:val="%1.%2.%3.%4.%5.%6.%7.%8.%9."/>
      <w:lvlJc w:val="left"/>
      <w:pPr>
        <w:ind w:left="4320" w:hanging="1440"/>
      </w:pPr>
      <w:rPr>
        <w:rFonts w:hint="default"/>
        <w:b/>
      </w:rPr>
    </w:lvl>
  </w:abstractNum>
  <w:abstractNum w:abstractNumId="6" w15:restartNumberingAfterBreak="0">
    <w:nsid w:val="23007D7B"/>
    <w:multiLevelType w:val="multilevel"/>
    <w:tmpl w:val="40020C7C"/>
    <w:lvl w:ilvl="0">
      <w:start w:val="13"/>
      <w:numFmt w:val="decimal"/>
      <w:lvlText w:val="%1"/>
      <w:lvlJc w:val="left"/>
      <w:pPr>
        <w:ind w:left="375" w:hanging="375"/>
      </w:pPr>
      <w:rPr>
        <w:rFonts w:hint="default"/>
        <w:b/>
      </w:rPr>
    </w:lvl>
    <w:lvl w:ilvl="1">
      <w:start w:val="1"/>
      <w:numFmt w:val="decimal"/>
      <w:lvlText w:val="%1.%2"/>
      <w:lvlJc w:val="left"/>
      <w:pPr>
        <w:ind w:left="1455" w:hanging="375"/>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040" w:hanging="72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560" w:hanging="108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080" w:hanging="1440"/>
      </w:pPr>
      <w:rPr>
        <w:rFonts w:hint="default"/>
        <w:b/>
      </w:rPr>
    </w:lvl>
  </w:abstractNum>
  <w:abstractNum w:abstractNumId="7" w15:restartNumberingAfterBreak="0">
    <w:nsid w:val="2E8A2D24"/>
    <w:multiLevelType w:val="multilevel"/>
    <w:tmpl w:val="9BF0E79A"/>
    <w:lvl w:ilvl="0">
      <w:start w:val="5"/>
      <w:numFmt w:val="decimal"/>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none"/>
      <w:lvlText w:val="5.3.4"/>
      <w:lvlJc w:val="left"/>
      <w:pPr>
        <w:ind w:left="1224" w:hanging="504"/>
      </w:pPr>
      <w:rPr>
        <w:rFonts w:hint="default"/>
        <w:b/>
      </w:rPr>
    </w:lvl>
    <w:lvl w:ilvl="3">
      <w:start w:val="1"/>
      <w:numFmt w:val="decimal"/>
      <w:lvlText w:val="%1.%2.%3.%4."/>
      <w:lvlJc w:val="left"/>
      <w:pPr>
        <w:ind w:left="1728" w:hanging="648"/>
      </w:pPr>
      <w:rPr>
        <w:rFonts w:hint="default"/>
        <w:b/>
      </w:rPr>
    </w:lvl>
    <w:lvl w:ilvl="4">
      <w:start w:val="1"/>
      <w:numFmt w:val="decimal"/>
      <w:lvlText w:val="%1.%2.%3.%4.%5."/>
      <w:lvlJc w:val="left"/>
      <w:pPr>
        <w:ind w:left="2232" w:hanging="792"/>
      </w:pPr>
      <w:rPr>
        <w:rFonts w:hint="default"/>
        <w:b/>
      </w:rPr>
    </w:lvl>
    <w:lvl w:ilvl="5">
      <w:start w:val="1"/>
      <w:numFmt w:val="decimal"/>
      <w:lvlText w:val="%1.%2.%3.%4.%5.%6."/>
      <w:lvlJc w:val="left"/>
      <w:pPr>
        <w:ind w:left="2736" w:hanging="936"/>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744" w:hanging="1224"/>
      </w:pPr>
      <w:rPr>
        <w:rFonts w:hint="default"/>
        <w:b/>
      </w:rPr>
    </w:lvl>
    <w:lvl w:ilvl="8">
      <w:start w:val="1"/>
      <w:numFmt w:val="decimal"/>
      <w:lvlText w:val="%1.%2.%3.%4.%5.%6.%7.%8.%9."/>
      <w:lvlJc w:val="left"/>
      <w:pPr>
        <w:ind w:left="4320" w:hanging="1440"/>
      </w:pPr>
      <w:rPr>
        <w:rFonts w:hint="default"/>
        <w:b/>
      </w:rPr>
    </w:lvl>
  </w:abstractNum>
  <w:abstractNum w:abstractNumId="8" w15:restartNumberingAfterBreak="0">
    <w:nsid w:val="2E9832DD"/>
    <w:multiLevelType w:val="multilevel"/>
    <w:tmpl w:val="1F8805F6"/>
    <w:lvl w:ilvl="0">
      <w:start w:val="6"/>
      <w:numFmt w:val="decimal"/>
      <w:lvlText w:val="%1"/>
      <w:lvlJc w:val="left"/>
      <w:pPr>
        <w:ind w:left="1080" w:hanging="360"/>
      </w:pPr>
      <w:rPr>
        <w:rFonts w:hint="default"/>
      </w:rPr>
    </w:lvl>
    <w:lvl w:ilvl="1">
      <w:start w:val="1"/>
      <w:numFmt w:val="none"/>
      <w:lvlText w:val="6.1"/>
      <w:lvlJc w:val="left"/>
      <w:pPr>
        <w:ind w:left="2160" w:hanging="360"/>
      </w:pPr>
      <w:rPr>
        <w:rFonts w:hint="default"/>
        <w:b/>
      </w:rPr>
    </w:lvl>
    <w:lvl w:ilvl="2">
      <w:start w:val="1"/>
      <w:numFmt w:val="decimal"/>
      <w:lvlText w:val="6.%22.1"/>
      <w:lvlJc w:val="left"/>
      <w:pPr>
        <w:ind w:left="1530" w:hanging="720"/>
      </w:pPr>
      <w:rPr>
        <w:rFonts w:hint="default"/>
        <w:b/>
      </w:rPr>
    </w:lvl>
    <w:lvl w:ilvl="3">
      <w:start w:val="1"/>
      <w:numFmt w:val="decimal"/>
      <w:lvlText w:val="%1.%2.%3.%4"/>
      <w:lvlJc w:val="left"/>
      <w:pPr>
        <w:ind w:left="4680" w:hanging="720"/>
      </w:pPr>
      <w:rPr>
        <w:rFonts w:hint="default"/>
      </w:rPr>
    </w:lvl>
    <w:lvl w:ilvl="4">
      <w:start w:val="1"/>
      <w:numFmt w:val="decimal"/>
      <w:lvlText w:val="%1.%2.%3.%4.%5"/>
      <w:lvlJc w:val="left"/>
      <w:pPr>
        <w:ind w:left="5760" w:hanging="720"/>
      </w:pPr>
      <w:rPr>
        <w:rFonts w:hint="default"/>
      </w:rPr>
    </w:lvl>
    <w:lvl w:ilvl="5">
      <w:start w:val="1"/>
      <w:numFmt w:val="decimal"/>
      <w:lvlText w:val="%1.%2.%3.%4.%5.%6"/>
      <w:lvlJc w:val="left"/>
      <w:pPr>
        <w:ind w:left="7200" w:hanging="1080"/>
      </w:pPr>
      <w:rPr>
        <w:rFonts w:hint="default"/>
      </w:rPr>
    </w:lvl>
    <w:lvl w:ilvl="6">
      <w:start w:val="1"/>
      <w:numFmt w:val="decimal"/>
      <w:lvlText w:val="%1.%2.%3.%4.%5.%6.%7"/>
      <w:lvlJc w:val="left"/>
      <w:pPr>
        <w:ind w:left="8280" w:hanging="1080"/>
      </w:pPr>
      <w:rPr>
        <w:rFonts w:hint="default"/>
      </w:rPr>
    </w:lvl>
    <w:lvl w:ilvl="7">
      <w:start w:val="1"/>
      <w:numFmt w:val="decimal"/>
      <w:lvlText w:val="%1.%2.%3.%4.%5.%6.%7.%8"/>
      <w:lvlJc w:val="left"/>
      <w:pPr>
        <w:ind w:left="9720" w:hanging="1440"/>
      </w:pPr>
      <w:rPr>
        <w:rFonts w:hint="default"/>
      </w:rPr>
    </w:lvl>
    <w:lvl w:ilvl="8">
      <w:start w:val="1"/>
      <w:numFmt w:val="decimal"/>
      <w:lvlText w:val="%1.%2.%3.%4.%5.%6.%7.%8.%9"/>
      <w:lvlJc w:val="left"/>
      <w:pPr>
        <w:ind w:left="10800" w:hanging="1440"/>
      </w:pPr>
      <w:rPr>
        <w:rFonts w:hint="default"/>
      </w:rPr>
    </w:lvl>
  </w:abstractNum>
  <w:abstractNum w:abstractNumId="9" w15:restartNumberingAfterBreak="0">
    <w:nsid w:val="31F66CF2"/>
    <w:multiLevelType w:val="multilevel"/>
    <w:tmpl w:val="5EB81B84"/>
    <w:lvl w:ilvl="0">
      <w:start w:val="6"/>
      <w:numFmt w:val="decimal"/>
      <w:lvlText w:val="%1"/>
      <w:lvlJc w:val="left"/>
      <w:pPr>
        <w:ind w:left="1080" w:hanging="360"/>
      </w:pPr>
      <w:rPr>
        <w:rFonts w:hint="default"/>
      </w:rPr>
    </w:lvl>
    <w:lvl w:ilvl="1">
      <w:start w:val="1"/>
      <w:numFmt w:val="none"/>
      <w:lvlText w:val="6.1"/>
      <w:lvlJc w:val="left"/>
      <w:pPr>
        <w:ind w:left="2160" w:hanging="360"/>
      </w:pPr>
      <w:rPr>
        <w:rFonts w:hint="default"/>
        <w:b/>
      </w:rPr>
    </w:lvl>
    <w:lvl w:ilvl="2">
      <w:start w:val="1"/>
      <w:numFmt w:val="decimal"/>
      <w:lvlRestart w:val="0"/>
      <w:lvlText w:val="6.%22.2"/>
      <w:lvlJc w:val="left"/>
      <w:pPr>
        <w:ind w:left="3600" w:hanging="720"/>
      </w:pPr>
      <w:rPr>
        <w:rFonts w:hint="default"/>
        <w:b/>
      </w:rPr>
    </w:lvl>
    <w:lvl w:ilvl="3">
      <w:start w:val="1"/>
      <w:numFmt w:val="decimal"/>
      <w:lvlText w:val="%1.%2.%3.%4"/>
      <w:lvlJc w:val="left"/>
      <w:pPr>
        <w:ind w:left="4680" w:hanging="720"/>
      </w:pPr>
      <w:rPr>
        <w:rFonts w:hint="default"/>
      </w:rPr>
    </w:lvl>
    <w:lvl w:ilvl="4">
      <w:start w:val="1"/>
      <w:numFmt w:val="decimal"/>
      <w:lvlText w:val="%1.%2.%3.%4.%5"/>
      <w:lvlJc w:val="left"/>
      <w:pPr>
        <w:ind w:left="5760" w:hanging="720"/>
      </w:pPr>
      <w:rPr>
        <w:rFonts w:hint="default"/>
      </w:rPr>
    </w:lvl>
    <w:lvl w:ilvl="5">
      <w:start w:val="1"/>
      <w:numFmt w:val="decimal"/>
      <w:lvlText w:val="%1.%2.%3.%4.%5.%6"/>
      <w:lvlJc w:val="left"/>
      <w:pPr>
        <w:ind w:left="7200" w:hanging="1080"/>
      </w:pPr>
      <w:rPr>
        <w:rFonts w:hint="default"/>
      </w:rPr>
    </w:lvl>
    <w:lvl w:ilvl="6">
      <w:start w:val="1"/>
      <w:numFmt w:val="decimal"/>
      <w:lvlText w:val="%1.%2.%3.%4.%5.%6.%7"/>
      <w:lvlJc w:val="left"/>
      <w:pPr>
        <w:ind w:left="8280" w:hanging="1080"/>
      </w:pPr>
      <w:rPr>
        <w:rFonts w:hint="default"/>
      </w:rPr>
    </w:lvl>
    <w:lvl w:ilvl="7">
      <w:start w:val="1"/>
      <w:numFmt w:val="decimal"/>
      <w:lvlText w:val="%1.%2.%3.%4.%5.%6.%7.%8"/>
      <w:lvlJc w:val="left"/>
      <w:pPr>
        <w:ind w:left="9720" w:hanging="1440"/>
      </w:pPr>
      <w:rPr>
        <w:rFonts w:hint="default"/>
      </w:rPr>
    </w:lvl>
    <w:lvl w:ilvl="8">
      <w:start w:val="1"/>
      <w:numFmt w:val="decimal"/>
      <w:lvlText w:val="%1.%2.%3.%4.%5.%6.%7.%8.%9"/>
      <w:lvlJc w:val="left"/>
      <w:pPr>
        <w:ind w:left="10800" w:hanging="1440"/>
      </w:pPr>
      <w:rPr>
        <w:rFonts w:hint="default"/>
      </w:rPr>
    </w:lvl>
  </w:abstractNum>
  <w:abstractNum w:abstractNumId="10" w15:restartNumberingAfterBreak="0">
    <w:nsid w:val="3584414A"/>
    <w:multiLevelType w:val="multilevel"/>
    <w:tmpl w:val="2856F094"/>
    <w:numStyleLink w:val="CurrentList1"/>
  </w:abstractNum>
  <w:abstractNum w:abstractNumId="11" w15:restartNumberingAfterBreak="0">
    <w:nsid w:val="38414E33"/>
    <w:multiLevelType w:val="multilevel"/>
    <w:tmpl w:val="9F947B1A"/>
    <w:lvl w:ilvl="0">
      <w:start w:val="7"/>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rPr>
    </w:lvl>
    <w:lvl w:ilvl="4">
      <w:start w:val="1"/>
      <w:numFmt w:val="decimal"/>
      <w:lvlText w:val="%1.%2.%3.%4.%5"/>
      <w:lvlJc w:val="left"/>
      <w:pPr>
        <w:ind w:left="5040" w:hanging="72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560" w:hanging="108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2" w15:restartNumberingAfterBreak="0">
    <w:nsid w:val="38431955"/>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C886246"/>
    <w:multiLevelType w:val="multilevel"/>
    <w:tmpl w:val="DDE647FE"/>
    <w:lvl w:ilvl="0">
      <w:start w:val="5"/>
      <w:numFmt w:val="decimal"/>
      <w:lvlText w:val="%1."/>
      <w:lvlJc w:val="left"/>
      <w:pPr>
        <w:ind w:left="360" w:hanging="360"/>
      </w:pPr>
      <w:rPr>
        <w:rFonts w:hint="default"/>
        <w:b/>
      </w:rPr>
    </w:lvl>
    <w:lvl w:ilvl="1">
      <w:start w:val="1"/>
      <w:numFmt w:val="decimal"/>
      <w:lvlText w:val="%1.4"/>
      <w:lvlJc w:val="left"/>
      <w:pPr>
        <w:ind w:left="792" w:hanging="432"/>
      </w:pPr>
      <w:rPr>
        <w:rFonts w:hint="default"/>
        <w:b/>
      </w:rPr>
    </w:lvl>
    <w:lvl w:ilvl="2">
      <w:start w:val="1"/>
      <w:numFmt w:val="none"/>
      <w:lvlText w:val="5.3.4"/>
      <w:lvlJc w:val="left"/>
      <w:pPr>
        <w:ind w:left="1224" w:hanging="504"/>
      </w:pPr>
      <w:rPr>
        <w:rFonts w:hint="default"/>
        <w:b/>
      </w:rPr>
    </w:lvl>
    <w:lvl w:ilvl="3">
      <w:start w:val="1"/>
      <w:numFmt w:val="decimal"/>
      <w:lvlText w:val="%1.%2.%3.%4."/>
      <w:lvlJc w:val="left"/>
      <w:pPr>
        <w:ind w:left="1728" w:hanging="648"/>
      </w:pPr>
      <w:rPr>
        <w:rFonts w:hint="default"/>
        <w:b/>
      </w:rPr>
    </w:lvl>
    <w:lvl w:ilvl="4">
      <w:start w:val="1"/>
      <w:numFmt w:val="decimal"/>
      <w:lvlText w:val="%1.%2.%3.%4.%5."/>
      <w:lvlJc w:val="left"/>
      <w:pPr>
        <w:ind w:left="2232" w:hanging="792"/>
      </w:pPr>
      <w:rPr>
        <w:rFonts w:hint="default"/>
        <w:b/>
      </w:rPr>
    </w:lvl>
    <w:lvl w:ilvl="5">
      <w:start w:val="1"/>
      <w:numFmt w:val="decimal"/>
      <w:lvlText w:val="%1.%2.%3.%4.%5.%6."/>
      <w:lvlJc w:val="left"/>
      <w:pPr>
        <w:ind w:left="2736" w:hanging="936"/>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744" w:hanging="1224"/>
      </w:pPr>
      <w:rPr>
        <w:rFonts w:hint="default"/>
        <w:b/>
      </w:rPr>
    </w:lvl>
    <w:lvl w:ilvl="8">
      <w:start w:val="1"/>
      <w:numFmt w:val="decimal"/>
      <w:lvlText w:val="%1.%2.%3.%4.%5.%6.%7.%8.%9."/>
      <w:lvlJc w:val="left"/>
      <w:pPr>
        <w:ind w:left="4320" w:hanging="1440"/>
      </w:pPr>
      <w:rPr>
        <w:rFonts w:hint="default"/>
        <w:b/>
      </w:rPr>
    </w:lvl>
  </w:abstractNum>
  <w:abstractNum w:abstractNumId="14" w15:restartNumberingAfterBreak="0">
    <w:nsid w:val="408E40F1"/>
    <w:multiLevelType w:val="multilevel"/>
    <w:tmpl w:val="C812E1C6"/>
    <w:lvl w:ilvl="0">
      <w:start w:val="5"/>
      <w:numFmt w:val="decimal"/>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none"/>
      <w:lvlText w:val="5.3.4"/>
      <w:lvlJc w:val="left"/>
      <w:pPr>
        <w:ind w:left="1224" w:hanging="504"/>
      </w:pPr>
      <w:rPr>
        <w:rFonts w:hint="default"/>
        <w:b/>
      </w:rPr>
    </w:lvl>
    <w:lvl w:ilvl="3">
      <w:start w:val="1"/>
      <w:numFmt w:val="decimal"/>
      <w:lvlText w:val="%1.%2.%3.%4."/>
      <w:lvlJc w:val="left"/>
      <w:pPr>
        <w:ind w:left="1728" w:hanging="648"/>
      </w:pPr>
      <w:rPr>
        <w:rFonts w:hint="default"/>
        <w:b/>
      </w:rPr>
    </w:lvl>
    <w:lvl w:ilvl="4">
      <w:start w:val="1"/>
      <w:numFmt w:val="none"/>
      <w:lvlText w:val="5.3.3"/>
      <w:lvlJc w:val="left"/>
      <w:pPr>
        <w:ind w:left="2232" w:hanging="792"/>
      </w:pPr>
      <w:rPr>
        <w:rFonts w:hint="default"/>
        <w:b/>
      </w:rPr>
    </w:lvl>
    <w:lvl w:ilvl="5">
      <w:start w:val="1"/>
      <w:numFmt w:val="decimal"/>
      <w:lvlText w:val="%1.%2.%3.%4.%5.%6."/>
      <w:lvlJc w:val="left"/>
      <w:pPr>
        <w:ind w:left="2736" w:hanging="936"/>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744" w:hanging="1224"/>
      </w:pPr>
      <w:rPr>
        <w:rFonts w:hint="default"/>
        <w:b/>
      </w:rPr>
    </w:lvl>
    <w:lvl w:ilvl="8">
      <w:start w:val="1"/>
      <w:numFmt w:val="decimal"/>
      <w:lvlText w:val="%1.%2.%3.%4.%5.%6.%7.%8.%9."/>
      <w:lvlJc w:val="left"/>
      <w:pPr>
        <w:ind w:left="4320" w:hanging="1440"/>
      </w:pPr>
      <w:rPr>
        <w:rFonts w:hint="default"/>
        <w:b/>
      </w:rPr>
    </w:lvl>
  </w:abstractNum>
  <w:abstractNum w:abstractNumId="15" w15:restartNumberingAfterBreak="0">
    <w:nsid w:val="430C63AB"/>
    <w:multiLevelType w:val="multilevel"/>
    <w:tmpl w:val="D40A3384"/>
    <w:lvl w:ilvl="0">
      <w:start w:val="6"/>
      <w:numFmt w:val="decimal"/>
      <w:lvlText w:val="%1."/>
      <w:lvlJc w:val="left"/>
      <w:pPr>
        <w:ind w:left="360" w:hanging="360"/>
      </w:pPr>
      <w:rPr>
        <w:rFonts w:hint="default"/>
      </w:rPr>
    </w:lvl>
    <w:lvl w:ilvl="1">
      <w:start w:val="3"/>
      <w:numFmt w:val="decimal"/>
      <w:lvlText w:val="%1.4"/>
      <w:lvlJc w:val="left"/>
      <w:pPr>
        <w:ind w:left="792" w:hanging="432"/>
      </w:pPr>
      <w:rPr>
        <w:rFonts w:hint="default"/>
        <w:b/>
      </w:rPr>
    </w:lvl>
    <w:lvl w:ilvl="2">
      <w:start w:val="6"/>
      <w:numFmt w:val="none"/>
      <w:lvlRestart w:val="0"/>
      <w:lvlText w:val="6.2.5"/>
      <w:lvlJc w:val="left"/>
      <w:pPr>
        <w:ind w:left="720" w:firstLine="0"/>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5BC75AD"/>
    <w:multiLevelType w:val="multilevel"/>
    <w:tmpl w:val="8482D600"/>
    <w:lvl w:ilvl="0">
      <w:start w:val="10"/>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040" w:hanging="72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560" w:hanging="108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7" w15:restartNumberingAfterBreak="0">
    <w:nsid w:val="4B5E127A"/>
    <w:multiLevelType w:val="multilevel"/>
    <w:tmpl w:val="E15C130A"/>
    <w:lvl w:ilvl="0">
      <w:start w:val="5"/>
      <w:numFmt w:val="decimal"/>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none"/>
      <w:lvlText w:val="5.3.3"/>
      <w:lvlJc w:val="left"/>
      <w:pPr>
        <w:ind w:left="1224" w:hanging="504"/>
      </w:pPr>
      <w:rPr>
        <w:rFonts w:hint="default"/>
        <w:b/>
      </w:rPr>
    </w:lvl>
    <w:lvl w:ilvl="3">
      <w:start w:val="1"/>
      <w:numFmt w:val="decimal"/>
      <w:lvlText w:val="%1.%2.%3.%4."/>
      <w:lvlJc w:val="left"/>
      <w:pPr>
        <w:ind w:left="1728" w:hanging="648"/>
      </w:pPr>
      <w:rPr>
        <w:rFonts w:hint="default"/>
        <w:b/>
      </w:rPr>
    </w:lvl>
    <w:lvl w:ilvl="4">
      <w:start w:val="1"/>
      <w:numFmt w:val="decimal"/>
      <w:lvlText w:val="%1.%2.%3.%4.%5."/>
      <w:lvlJc w:val="left"/>
      <w:pPr>
        <w:ind w:left="2232" w:hanging="792"/>
      </w:pPr>
      <w:rPr>
        <w:rFonts w:hint="default"/>
        <w:b/>
      </w:rPr>
    </w:lvl>
    <w:lvl w:ilvl="5">
      <w:start w:val="1"/>
      <w:numFmt w:val="decimal"/>
      <w:lvlText w:val="%1.%2.%3.%4.%5.%6."/>
      <w:lvlJc w:val="left"/>
      <w:pPr>
        <w:ind w:left="2736" w:hanging="936"/>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744" w:hanging="1224"/>
      </w:pPr>
      <w:rPr>
        <w:rFonts w:hint="default"/>
        <w:b/>
      </w:rPr>
    </w:lvl>
    <w:lvl w:ilvl="8">
      <w:start w:val="1"/>
      <w:numFmt w:val="decimal"/>
      <w:lvlText w:val="%1.%2.%3.%4.%5.%6.%7.%8.%9."/>
      <w:lvlJc w:val="left"/>
      <w:pPr>
        <w:ind w:left="4320" w:hanging="1440"/>
      </w:pPr>
      <w:rPr>
        <w:rFonts w:hint="default"/>
        <w:b/>
      </w:rPr>
    </w:lvl>
  </w:abstractNum>
  <w:abstractNum w:abstractNumId="18" w15:restartNumberingAfterBreak="0">
    <w:nsid w:val="4CD13CE2"/>
    <w:multiLevelType w:val="multilevel"/>
    <w:tmpl w:val="C812E1C6"/>
    <w:lvl w:ilvl="0">
      <w:start w:val="5"/>
      <w:numFmt w:val="decimal"/>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none"/>
      <w:lvlText w:val="5.3.4"/>
      <w:lvlJc w:val="left"/>
      <w:pPr>
        <w:ind w:left="1224" w:hanging="504"/>
      </w:pPr>
      <w:rPr>
        <w:rFonts w:hint="default"/>
        <w:b/>
      </w:rPr>
    </w:lvl>
    <w:lvl w:ilvl="3">
      <w:start w:val="1"/>
      <w:numFmt w:val="decimal"/>
      <w:lvlText w:val="%1.%2.%3.%4."/>
      <w:lvlJc w:val="left"/>
      <w:pPr>
        <w:ind w:left="1728" w:hanging="648"/>
      </w:pPr>
      <w:rPr>
        <w:rFonts w:hint="default"/>
        <w:b/>
      </w:rPr>
    </w:lvl>
    <w:lvl w:ilvl="4">
      <w:start w:val="1"/>
      <w:numFmt w:val="none"/>
      <w:lvlText w:val="5.3.3"/>
      <w:lvlJc w:val="left"/>
      <w:pPr>
        <w:ind w:left="2232" w:hanging="792"/>
      </w:pPr>
      <w:rPr>
        <w:rFonts w:hint="default"/>
        <w:b/>
      </w:rPr>
    </w:lvl>
    <w:lvl w:ilvl="5">
      <w:start w:val="1"/>
      <w:numFmt w:val="decimal"/>
      <w:lvlText w:val="%1.%2.%3.%4.%5.%6."/>
      <w:lvlJc w:val="left"/>
      <w:pPr>
        <w:ind w:left="2736" w:hanging="936"/>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744" w:hanging="1224"/>
      </w:pPr>
      <w:rPr>
        <w:rFonts w:hint="default"/>
        <w:b/>
      </w:rPr>
    </w:lvl>
    <w:lvl w:ilvl="8">
      <w:start w:val="1"/>
      <w:numFmt w:val="decimal"/>
      <w:lvlText w:val="%1.%2.%3.%4.%5.%6.%7.%8.%9."/>
      <w:lvlJc w:val="left"/>
      <w:pPr>
        <w:ind w:left="4320" w:hanging="1440"/>
      </w:pPr>
      <w:rPr>
        <w:rFonts w:hint="default"/>
        <w:b/>
      </w:rPr>
    </w:lvl>
  </w:abstractNum>
  <w:abstractNum w:abstractNumId="19" w15:restartNumberingAfterBreak="0">
    <w:nsid w:val="527479B5"/>
    <w:multiLevelType w:val="multilevel"/>
    <w:tmpl w:val="282A25C2"/>
    <w:lvl w:ilvl="0">
      <w:start w:val="1"/>
      <w:numFmt w:val="decimal"/>
      <w:lvlText w:val="%1."/>
      <w:lvlJc w:val="left"/>
      <w:pPr>
        <w:ind w:left="720" w:hanging="360"/>
      </w:pPr>
      <w:rPr>
        <w:rFonts w:hint="default"/>
        <w:b/>
      </w:rPr>
    </w:lvl>
    <w:lvl w:ilvl="1">
      <w:start w:val="1"/>
      <w:numFmt w:val="none"/>
      <w:lvlText w:val="3.1"/>
      <w:lvlJc w:val="left"/>
      <w:pPr>
        <w:ind w:left="1440" w:hanging="360"/>
      </w:pPr>
      <w:rPr>
        <w:rFonts w:hint="default"/>
        <w:b w:val="0"/>
      </w:rPr>
    </w:lvl>
    <w:lvl w:ilvl="2">
      <w:start w:val="1"/>
      <w:numFmt w:val="none"/>
      <w:lvlText w:val="3.2"/>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53871832"/>
    <w:multiLevelType w:val="multilevel"/>
    <w:tmpl w:val="0A908BA4"/>
    <w:lvl w:ilvl="0">
      <w:start w:val="5"/>
      <w:numFmt w:val="decimal"/>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none"/>
      <w:lvlText w:val="5.3.4"/>
      <w:lvlJc w:val="left"/>
      <w:pPr>
        <w:ind w:left="1224" w:hanging="504"/>
      </w:pPr>
      <w:rPr>
        <w:rFonts w:hint="default"/>
        <w:b/>
      </w:rPr>
    </w:lvl>
    <w:lvl w:ilvl="3">
      <w:start w:val="1"/>
      <w:numFmt w:val="decimal"/>
      <w:lvlText w:val="%1.%2.%3.%4."/>
      <w:lvlJc w:val="left"/>
      <w:pPr>
        <w:ind w:left="1728" w:hanging="648"/>
      </w:pPr>
      <w:rPr>
        <w:rFonts w:hint="default"/>
        <w:b/>
      </w:rPr>
    </w:lvl>
    <w:lvl w:ilvl="4">
      <w:start w:val="1"/>
      <w:numFmt w:val="none"/>
      <w:lvlText w:val="5.3.3"/>
      <w:lvlJc w:val="left"/>
      <w:pPr>
        <w:ind w:left="2232" w:hanging="792"/>
      </w:pPr>
      <w:rPr>
        <w:rFonts w:hint="default"/>
        <w:b/>
      </w:rPr>
    </w:lvl>
    <w:lvl w:ilvl="5">
      <w:start w:val="1"/>
      <w:numFmt w:val="decimal"/>
      <w:lvlText w:val="%1.%2.%3.%4.%5.%6."/>
      <w:lvlJc w:val="left"/>
      <w:pPr>
        <w:ind w:left="2736" w:hanging="936"/>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744" w:hanging="1224"/>
      </w:pPr>
      <w:rPr>
        <w:rFonts w:hint="default"/>
        <w:b/>
      </w:rPr>
    </w:lvl>
    <w:lvl w:ilvl="8">
      <w:start w:val="1"/>
      <w:numFmt w:val="decimal"/>
      <w:lvlText w:val="%1.%2.%3.%4.%5.%6.%7.%8.%9."/>
      <w:lvlJc w:val="left"/>
      <w:pPr>
        <w:ind w:left="4320" w:hanging="1440"/>
      </w:pPr>
      <w:rPr>
        <w:rFonts w:hint="default"/>
        <w:b/>
      </w:rPr>
    </w:lvl>
  </w:abstractNum>
  <w:abstractNum w:abstractNumId="21" w15:restartNumberingAfterBreak="0">
    <w:nsid w:val="5583595F"/>
    <w:multiLevelType w:val="multilevel"/>
    <w:tmpl w:val="CC569B1E"/>
    <w:lvl w:ilvl="0">
      <w:start w:val="16"/>
      <w:numFmt w:val="decimal"/>
      <w:lvlText w:val="%1"/>
      <w:lvlJc w:val="left"/>
      <w:pPr>
        <w:ind w:left="375" w:hanging="375"/>
      </w:pPr>
      <w:rPr>
        <w:rFonts w:hint="default"/>
        <w:b/>
      </w:rPr>
    </w:lvl>
    <w:lvl w:ilvl="1">
      <w:start w:val="1"/>
      <w:numFmt w:val="decimal"/>
      <w:lvlText w:val="%1.%2"/>
      <w:lvlJc w:val="left"/>
      <w:pPr>
        <w:ind w:left="1455" w:hanging="375"/>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040" w:hanging="72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560" w:hanging="108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080" w:hanging="1440"/>
      </w:pPr>
      <w:rPr>
        <w:rFonts w:hint="default"/>
        <w:b/>
      </w:rPr>
    </w:lvl>
  </w:abstractNum>
  <w:abstractNum w:abstractNumId="22" w15:restartNumberingAfterBreak="0">
    <w:nsid w:val="55AF6B07"/>
    <w:multiLevelType w:val="multilevel"/>
    <w:tmpl w:val="8C40E686"/>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040" w:hanging="72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560" w:hanging="108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3" w15:restartNumberingAfterBreak="0">
    <w:nsid w:val="580B58F9"/>
    <w:multiLevelType w:val="multilevel"/>
    <w:tmpl w:val="E0AA8832"/>
    <w:lvl w:ilvl="0">
      <w:start w:val="5"/>
      <w:numFmt w:val="decimal"/>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none"/>
      <w:lvlText w:val="5.3.1"/>
      <w:lvlJc w:val="left"/>
      <w:pPr>
        <w:ind w:left="1224" w:hanging="504"/>
      </w:pPr>
      <w:rPr>
        <w:rFonts w:hint="default"/>
        <w:b/>
      </w:rPr>
    </w:lvl>
    <w:lvl w:ilvl="3">
      <w:start w:val="1"/>
      <w:numFmt w:val="decimal"/>
      <w:lvlText w:val="%1.%2.%3.%4."/>
      <w:lvlJc w:val="left"/>
      <w:pPr>
        <w:ind w:left="1728" w:hanging="648"/>
      </w:pPr>
      <w:rPr>
        <w:rFonts w:hint="default"/>
        <w:b/>
      </w:rPr>
    </w:lvl>
    <w:lvl w:ilvl="4">
      <w:start w:val="1"/>
      <w:numFmt w:val="decimal"/>
      <w:lvlText w:val="%1.%2.%3.%4.%5."/>
      <w:lvlJc w:val="left"/>
      <w:pPr>
        <w:ind w:left="2232" w:hanging="792"/>
      </w:pPr>
      <w:rPr>
        <w:rFonts w:hint="default"/>
        <w:b/>
      </w:rPr>
    </w:lvl>
    <w:lvl w:ilvl="5">
      <w:start w:val="1"/>
      <w:numFmt w:val="decimal"/>
      <w:lvlText w:val="%1.%2.%3.%4.%5.%6."/>
      <w:lvlJc w:val="left"/>
      <w:pPr>
        <w:ind w:left="2736" w:hanging="936"/>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744" w:hanging="1224"/>
      </w:pPr>
      <w:rPr>
        <w:rFonts w:hint="default"/>
        <w:b/>
      </w:rPr>
    </w:lvl>
    <w:lvl w:ilvl="8">
      <w:start w:val="1"/>
      <w:numFmt w:val="decimal"/>
      <w:lvlText w:val="%1.%2.%3.%4.%5.%6.%7.%8.%9."/>
      <w:lvlJc w:val="left"/>
      <w:pPr>
        <w:ind w:left="4320" w:hanging="1440"/>
      </w:pPr>
      <w:rPr>
        <w:rFonts w:hint="default"/>
        <w:b/>
      </w:rPr>
    </w:lvl>
  </w:abstractNum>
  <w:abstractNum w:abstractNumId="24" w15:restartNumberingAfterBreak="0">
    <w:nsid w:val="609178C0"/>
    <w:multiLevelType w:val="multilevel"/>
    <w:tmpl w:val="9940BFF2"/>
    <w:lvl w:ilvl="0">
      <w:start w:val="5"/>
      <w:numFmt w:val="decimal"/>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none"/>
      <w:lvlText w:val="5.3.2"/>
      <w:lvlJc w:val="left"/>
      <w:pPr>
        <w:ind w:left="1224" w:hanging="504"/>
      </w:pPr>
      <w:rPr>
        <w:rFonts w:hint="default"/>
        <w:b/>
      </w:rPr>
    </w:lvl>
    <w:lvl w:ilvl="3">
      <w:start w:val="1"/>
      <w:numFmt w:val="decimal"/>
      <w:lvlText w:val="%1.%2.%3.%4."/>
      <w:lvlJc w:val="left"/>
      <w:pPr>
        <w:ind w:left="1728" w:hanging="648"/>
      </w:pPr>
      <w:rPr>
        <w:rFonts w:hint="default"/>
        <w:b/>
      </w:rPr>
    </w:lvl>
    <w:lvl w:ilvl="4">
      <w:start w:val="1"/>
      <w:numFmt w:val="none"/>
      <w:lvlText w:val="5.3.3"/>
      <w:lvlJc w:val="left"/>
      <w:pPr>
        <w:ind w:left="2232" w:hanging="792"/>
      </w:pPr>
      <w:rPr>
        <w:rFonts w:hint="default"/>
        <w:b/>
      </w:rPr>
    </w:lvl>
    <w:lvl w:ilvl="5">
      <w:start w:val="1"/>
      <w:numFmt w:val="decimal"/>
      <w:lvlText w:val="%1.%2.%3.%4.%5.%6."/>
      <w:lvlJc w:val="left"/>
      <w:pPr>
        <w:ind w:left="2736" w:hanging="936"/>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744" w:hanging="1224"/>
      </w:pPr>
      <w:rPr>
        <w:rFonts w:hint="default"/>
        <w:b/>
      </w:rPr>
    </w:lvl>
    <w:lvl w:ilvl="8">
      <w:start w:val="1"/>
      <w:numFmt w:val="decimal"/>
      <w:lvlText w:val="%1.%2.%3.%4.%5.%6.%7.%8.%9."/>
      <w:lvlJc w:val="left"/>
      <w:pPr>
        <w:ind w:left="4320" w:hanging="1440"/>
      </w:pPr>
      <w:rPr>
        <w:rFonts w:hint="default"/>
        <w:b/>
      </w:rPr>
    </w:lvl>
  </w:abstractNum>
  <w:abstractNum w:abstractNumId="25" w15:restartNumberingAfterBreak="0">
    <w:nsid w:val="69E6614F"/>
    <w:multiLevelType w:val="multilevel"/>
    <w:tmpl w:val="121ADC70"/>
    <w:lvl w:ilvl="0">
      <w:start w:val="6"/>
      <w:numFmt w:val="decimal"/>
      <w:lvlText w:val="%1"/>
      <w:lvlJc w:val="left"/>
      <w:pPr>
        <w:ind w:left="1080" w:hanging="360"/>
      </w:pPr>
      <w:rPr>
        <w:rFonts w:hint="default"/>
      </w:rPr>
    </w:lvl>
    <w:lvl w:ilvl="1">
      <w:start w:val="1"/>
      <w:numFmt w:val="none"/>
      <w:lvlText w:val="6.1"/>
      <w:lvlJc w:val="left"/>
      <w:pPr>
        <w:ind w:left="2160" w:hanging="360"/>
      </w:pPr>
      <w:rPr>
        <w:rFonts w:hint="default"/>
        <w:b/>
      </w:rPr>
    </w:lvl>
    <w:lvl w:ilvl="2">
      <w:start w:val="6"/>
      <w:numFmt w:val="none"/>
      <w:lvlRestart w:val="0"/>
      <w:lvlText w:val="6.2.5"/>
      <w:lvlJc w:val="left"/>
      <w:pPr>
        <w:ind w:left="720" w:firstLine="0"/>
      </w:pPr>
      <w:rPr>
        <w:rFonts w:hint="default"/>
        <w:b/>
      </w:rPr>
    </w:lvl>
    <w:lvl w:ilvl="3">
      <w:start w:val="1"/>
      <w:numFmt w:val="decimal"/>
      <w:lvlText w:val="%1.%2.%3.%4"/>
      <w:lvlJc w:val="left"/>
      <w:pPr>
        <w:ind w:left="4680" w:hanging="720"/>
      </w:pPr>
      <w:rPr>
        <w:rFonts w:hint="default"/>
      </w:rPr>
    </w:lvl>
    <w:lvl w:ilvl="4">
      <w:start w:val="1"/>
      <w:numFmt w:val="decimal"/>
      <w:lvlText w:val="%1.%2.%3.%4.%5"/>
      <w:lvlJc w:val="left"/>
      <w:pPr>
        <w:ind w:left="5760" w:hanging="720"/>
      </w:pPr>
      <w:rPr>
        <w:rFonts w:hint="default"/>
      </w:rPr>
    </w:lvl>
    <w:lvl w:ilvl="5">
      <w:start w:val="1"/>
      <w:numFmt w:val="decimal"/>
      <w:lvlText w:val="%1.%2.%3.%4.%5.%6"/>
      <w:lvlJc w:val="left"/>
      <w:pPr>
        <w:ind w:left="7200" w:hanging="1080"/>
      </w:pPr>
      <w:rPr>
        <w:rFonts w:hint="default"/>
      </w:rPr>
    </w:lvl>
    <w:lvl w:ilvl="6">
      <w:start w:val="1"/>
      <w:numFmt w:val="decimal"/>
      <w:lvlText w:val="%1.%2.%3.%4.%5.%6.%7"/>
      <w:lvlJc w:val="left"/>
      <w:pPr>
        <w:ind w:left="8280" w:hanging="1080"/>
      </w:pPr>
      <w:rPr>
        <w:rFonts w:hint="default"/>
      </w:rPr>
    </w:lvl>
    <w:lvl w:ilvl="7">
      <w:start w:val="1"/>
      <w:numFmt w:val="decimal"/>
      <w:lvlText w:val="%1.%2.%3.%4.%5.%6.%7.%8"/>
      <w:lvlJc w:val="left"/>
      <w:pPr>
        <w:ind w:left="9720" w:hanging="1440"/>
      </w:pPr>
      <w:rPr>
        <w:rFonts w:hint="default"/>
      </w:rPr>
    </w:lvl>
    <w:lvl w:ilvl="8">
      <w:start w:val="1"/>
      <w:numFmt w:val="decimal"/>
      <w:lvlText w:val="%1.%2.%3.%4.%5.%6.%7.%8.%9"/>
      <w:lvlJc w:val="left"/>
      <w:pPr>
        <w:ind w:left="10800" w:hanging="1440"/>
      </w:pPr>
      <w:rPr>
        <w:rFonts w:hint="default"/>
      </w:rPr>
    </w:lvl>
  </w:abstractNum>
  <w:abstractNum w:abstractNumId="26" w15:restartNumberingAfterBreak="0">
    <w:nsid w:val="713D0A8A"/>
    <w:multiLevelType w:val="multilevel"/>
    <w:tmpl w:val="C4B01500"/>
    <w:lvl w:ilvl="0">
      <w:start w:val="6"/>
      <w:numFmt w:val="decimal"/>
      <w:lvlText w:val="%1"/>
      <w:lvlJc w:val="left"/>
      <w:pPr>
        <w:ind w:left="1080" w:hanging="360"/>
      </w:pPr>
      <w:rPr>
        <w:rFonts w:hint="default"/>
      </w:rPr>
    </w:lvl>
    <w:lvl w:ilvl="1">
      <w:start w:val="1"/>
      <w:numFmt w:val="none"/>
      <w:lvlText w:val="6.2"/>
      <w:lvlJc w:val="left"/>
      <w:pPr>
        <w:ind w:left="2160" w:hanging="360"/>
      </w:pPr>
      <w:rPr>
        <w:rFonts w:hint="default"/>
        <w:b/>
      </w:rPr>
    </w:lvl>
    <w:lvl w:ilvl="2">
      <w:start w:val="1"/>
      <w:numFmt w:val="decimal"/>
      <w:lvlText w:val="%3%1.%22.1"/>
      <w:lvlJc w:val="left"/>
      <w:pPr>
        <w:ind w:left="3600" w:hanging="720"/>
      </w:pPr>
      <w:rPr>
        <w:rFonts w:hint="default"/>
        <w:b/>
      </w:rPr>
    </w:lvl>
    <w:lvl w:ilvl="3">
      <w:start w:val="1"/>
      <w:numFmt w:val="decimal"/>
      <w:lvlText w:val="%1.%2.%3.%4"/>
      <w:lvlJc w:val="left"/>
      <w:pPr>
        <w:ind w:left="4680" w:hanging="720"/>
      </w:pPr>
      <w:rPr>
        <w:rFonts w:hint="default"/>
      </w:rPr>
    </w:lvl>
    <w:lvl w:ilvl="4">
      <w:start w:val="1"/>
      <w:numFmt w:val="decimal"/>
      <w:lvlText w:val="%1.%2.%3.%4.%5"/>
      <w:lvlJc w:val="left"/>
      <w:pPr>
        <w:ind w:left="5760" w:hanging="720"/>
      </w:pPr>
      <w:rPr>
        <w:rFonts w:hint="default"/>
      </w:rPr>
    </w:lvl>
    <w:lvl w:ilvl="5">
      <w:start w:val="1"/>
      <w:numFmt w:val="none"/>
      <w:lvlText w:val="6.2.2"/>
      <w:lvlJc w:val="left"/>
      <w:pPr>
        <w:ind w:left="7200" w:hanging="1080"/>
      </w:pPr>
      <w:rPr>
        <w:rFonts w:hint="default"/>
      </w:rPr>
    </w:lvl>
    <w:lvl w:ilvl="6">
      <w:start w:val="1"/>
      <w:numFmt w:val="decimal"/>
      <w:lvlText w:val="%1.%2.%3.%4.%5.%6.%7"/>
      <w:lvlJc w:val="left"/>
      <w:pPr>
        <w:ind w:left="8280" w:hanging="1080"/>
      </w:pPr>
      <w:rPr>
        <w:rFonts w:hint="default"/>
      </w:rPr>
    </w:lvl>
    <w:lvl w:ilvl="7">
      <w:start w:val="1"/>
      <w:numFmt w:val="decimal"/>
      <w:lvlText w:val="%1.%2.%3.%4.%5.%6.%7.%8"/>
      <w:lvlJc w:val="left"/>
      <w:pPr>
        <w:ind w:left="9720" w:hanging="1440"/>
      </w:pPr>
      <w:rPr>
        <w:rFonts w:hint="default"/>
      </w:rPr>
    </w:lvl>
    <w:lvl w:ilvl="8">
      <w:start w:val="1"/>
      <w:numFmt w:val="decimal"/>
      <w:lvlText w:val="%1.%2.%3.%4.%5.%6.%7.%8.%9"/>
      <w:lvlJc w:val="left"/>
      <w:pPr>
        <w:ind w:left="10800" w:hanging="1440"/>
      </w:pPr>
      <w:rPr>
        <w:rFonts w:hint="default"/>
      </w:rPr>
    </w:lvl>
  </w:abstractNum>
  <w:abstractNum w:abstractNumId="27" w15:restartNumberingAfterBreak="0">
    <w:nsid w:val="75422652"/>
    <w:multiLevelType w:val="multilevel"/>
    <w:tmpl w:val="D6ACFF34"/>
    <w:lvl w:ilvl="0">
      <w:start w:val="6"/>
      <w:numFmt w:val="decimal"/>
      <w:lvlText w:val="%1"/>
      <w:lvlJc w:val="left"/>
      <w:pPr>
        <w:ind w:left="1080" w:hanging="360"/>
      </w:pPr>
      <w:rPr>
        <w:rFonts w:hint="default"/>
      </w:rPr>
    </w:lvl>
    <w:lvl w:ilvl="1">
      <w:start w:val="1"/>
      <w:numFmt w:val="none"/>
      <w:lvlText w:val="6.1"/>
      <w:lvlJc w:val="left"/>
      <w:pPr>
        <w:ind w:left="2160" w:hanging="360"/>
      </w:pPr>
      <w:rPr>
        <w:rFonts w:hint="default"/>
        <w:b/>
      </w:rPr>
    </w:lvl>
    <w:lvl w:ilvl="2">
      <w:start w:val="6"/>
      <w:numFmt w:val="decimal"/>
      <w:lvlRestart w:val="0"/>
      <w:lvlText w:val="%3.%22.3"/>
      <w:lvlJc w:val="left"/>
      <w:pPr>
        <w:ind w:left="720" w:firstLine="0"/>
      </w:pPr>
      <w:rPr>
        <w:rFonts w:hint="default"/>
        <w:b/>
      </w:rPr>
    </w:lvl>
    <w:lvl w:ilvl="3">
      <w:start w:val="1"/>
      <w:numFmt w:val="decimal"/>
      <w:lvlText w:val="%1.%2.%3.%4"/>
      <w:lvlJc w:val="left"/>
      <w:pPr>
        <w:ind w:left="4680" w:hanging="720"/>
      </w:pPr>
      <w:rPr>
        <w:rFonts w:hint="default"/>
      </w:rPr>
    </w:lvl>
    <w:lvl w:ilvl="4">
      <w:start w:val="1"/>
      <w:numFmt w:val="decimal"/>
      <w:lvlText w:val="%1.%2.%3.%4.%5"/>
      <w:lvlJc w:val="left"/>
      <w:pPr>
        <w:ind w:left="5760" w:hanging="720"/>
      </w:pPr>
      <w:rPr>
        <w:rFonts w:hint="default"/>
      </w:rPr>
    </w:lvl>
    <w:lvl w:ilvl="5">
      <w:start w:val="1"/>
      <w:numFmt w:val="decimal"/>
      <w:lvlText w:val="%1.%2.%3.%4.%5.%6"/>
      <w:lvlJc w:val="left"/>
      <w:pPr>
        <w:ind w:left="7200" w:hanging="1080"/>
      </w:pPr>
      <w:rPr>
        <w:rFonts w:hint="default"/>
      </w:rPr>
    </w:lvl>
    <w:lvl w:ilvl="6">
      <w:start w:val="1"/>
      <w:numFmt w:val="decimal"/>
      <w:lvlText w:val="%1.%2.%3.%4.%5.%6.%7"/>
      <w:lvlJc w:val="left"/>
      <w:pPr>
        <w:ind w:left="8280" w:hanging="1080"/>
      </w:pPr>
      <w:rPr>
        <w:rFonts w:hint="default"/>
      </w:rPr>
    </w:lvl>
    <w:lvl w:ilvl="7">
      <w:start w:val="1"/>
      <w:numFmt w:val="decimal"/>
      <w:lvlText w:val="%1.%2.%3.%4.%5.%6.%7.%8"/>
      <w:lvlJc w:val="left"/>
      <w:pPr>
        <w:ind w:left="9720" w:hanging="1440"/>
      </w:pPr>
      <w:rPr>
        <w:rFonts w:hint="default"/>
      </w:rPr>
    </w:lvl>
    <w:lvl w:ilvl="8">
      <w:start w:val="1"/>
      <w:numFmt w:val="decimal"/>
      <w:lvlText w:val="%1.%2.%3.%4.%5.%6.%7.%8.%9"/>
      <w:lvlJc w:val="left"/>
      <w:pPr>
        <w:ind w:left="10800" w:hanging="1440"/>
      </w:pPr>
      <w:rPr>
        <w:rFonts w:hint="default"/>
      </w:rPr>
    </w:lvl>
  </w:abstractNum>
  <w:abstractNum w:abstractNumId="28" w15:restartNumberingAfterBreak="0">
    <w:nsid w:val="774F52AA"/>
    <w:multiLevelType w:val="multilevel"/>
    <w:tmpl w:val="6E8ECD04"/>
    <w:lvl w:ilvl="0">
      <w:start w:val="5"/>
      <w:numFmt w:val="decimal"/>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none"/>
      <w:lvlText w:val="5.3.3"/>
      <w:lvlJc w:val="left"/>
      <w:pPr>
        <w:ind w:left="1224" w:hanging="504"/>
      </w:pPr>
      <w:rPr>
        <w:rFonts w:hint="default"/>
        <w:b/>
      </w:rPr>
    </w:lvl>
    <w:lvl w:ilvl="3">
      <w:start w:val="1"/>
      <w:numFmt w:val="decimal"/>
      <w:lvlText w:val="%1.%2.%3.%4."/>
      <w:lvlJc w:val="left"/>
      <w:pPr>
        <w:ind w:left="1728" w:hanging="648"/>
      </w:pPr>
      <w:rPr>
        <w:rFonts w:hint="default"/>
        <w:b/>
      </w:rPr>
    </w:lvl>
    <w:lvl w:ilvl="4">
      <w:start w:val="1"/>
      <w:numFmt w:val="none"/>
      <w:lvlText w:val="5.3.3"/>
      <w:lvlJc w:val="left"/>
      <w:pPr>
        <w:ind w:left="2232" w:hanging="792"/>
      </w:pPr>
      <w:rPr>
        <w:rFonts w:hint="default"/>
        <w:b/>
      </w:rPr>
    </w:lvl>
    <w:lvl w:ilvl="5">
      <w:start w:val="1"/>
      <w:numFmt w:val="decimal"/>
      <w:lvlText w:val="%1.%2.%3.%4.%5.%6."/>
      <w:lvlJc w:val="left"/>
      <w:pPr>
        <w:ind w:left="2736" w:hanging="936"/>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744" w:hanging="1224"/>
      </w:pPr>
      <w:rPr>
        <w:rFonts w:hint="default"/>
        <w:b/>
      </w:rPr>
    </w:lvl>
    <w:lvl w:ilvl="8">
      <w:start w:val="1"/>
      <w:numFmt w:val="decimal"/>
      <w:lvlText w:val="%1.%2.%3.%4.%5.%6.%7.%8.%9."/>
      <w:lvlJc w:val="left"/>
      <w:pPr>
        <w:ind w:left="4320" w:hanging="1440"/>
      </w:pPr>
      <w:rPr>
        <w:rFonts w:hint="default"/>
        <w:b/>
      </w:rPr>
    </w:lvl>
  </w:abstractNum>
  <w:abstractNum w:abstractNumId="29" w15:restartNumberingAfterBreak="0">
    <w:nsid w:val="7A770B66"/>
    <w:multiLevelType w:val="multilevel"/>
    <w:tmpl w:val="A6DA6974"/>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rPr>
    </w:lvl>
    <w:lvl w:ilvl="4">
      <w:start w:val="1"/>
      <w:numFmt w:val="decimal"/>
      <w:lvlText w:val="%1.%2.%3.%4.%5"/>
      <w:lvlJc w:val="left"/>
      <w:pPr>
        <w:ind w:left="5040" w:hanging="72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560" w:hanging="108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num w:numId="1">
    <w:abstractNumId w:val="19"/>
  </w:num>
  <w:num w:numId="2">
    <w:abstractNumId w:val="22"/>
  </w:num>
  <w:num w:numId="3">
    <w:abstractNumId w:val="11"/>
  </w:num>
  <w:num w:numId="4">
    <w:abstractNumId w:val="16"/>
  </w:num>
  <w:num w:numId="5">
    <w:abstractNumId w:val="29"/>
  </w:num>
  <w:num w:numId="6">
    <w:abstractNumId w:val="23"/>
  </w:num>
  <w:num w:numId="7">
    <w:abstractNumId w:val="8"/>
  </w:num>
  <w:num w:numId="8">
    <w:abstractNumId w:val="6"/>
  </w:num>
  <w:num w:numId="9">
    <w:abstractNumId w:val="4"/>
  </w:num>
  <w:num w:numId="10">
    <w:abstractNumId w:val="0"/>
  </w:num>
  <w:num w:numId="11">
    <w:abstractNumId w:val="21"/>
  </w:num>
  <w:num w:numId="12">
    <w:abstractNumId w:val="2"/>
  </w:num>
  <w:num w:numId="13">
    <w:abstractNumId w:val="12"/>
  </w:num>
  <w:num w:numId="14">
    <w:abstractNumId w:val="26"/>
  </w:num>
  <w:num w:numId="15">
    <w:abstractNumId w:val="10"/>
  </w:num>
  <w:num w:numId="16">
    <w:abstractNumId w:val="9"/>
  </w:num>
  <w:num w:numId="17">
    <w:abstractNumId w:val="25"/>
  </w:num>
  <w:num w:numId="18">
    <w:abstractNumId w:val="3"/>
  </w:num>
  <w:num w:numId="19">
    <w:abstractNumId w:val="27"/>
  </w:num>
  <w:num w:numId="20">
    <w:abstractNumId w:val="15"/>
  </w:num>
  <w:num w:numId="21">
    <w:abstractNumId w:val="13"/>
  </w:num>
  <w:num w:numId="22">
    <w:abstractNumId w:val="18"/>
  </w:num>
  <w:num w:numId="23">
    <w:abstractNumId w:val="14"/>
  </w:num>
  <w:num w:numId="24">
    <w:abstractNumId w:val="20"/>
  </w:num>
  <w:num w:numId="25">
    <w:abstractNumId w:val="28"/>
  </w:num>
  <w:num w:numId="26">
    <w:abstractNumId w:val="5"/>
  </w:num>
  <w:num w:numId="27">
    <w:abstractNumId w:val="24"/>
  </w:num>
  <w:num w:numId="28">
    <w:abstractNumId w:val="17"/>
  </w:num>
  <w:num w:numId="29">
    <w:abstractNumId w:val="1"/>
  </w:num>
  <w:num w:numId="30">
    <w:abstractNumId w:val="7"/>
  </w:num>
  <w:numIdMacAtCleanup w:val="2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 Killpack">
    <w15:presenceInfo w15:providerId="Windows Live" w15:userId="0d647ad6e1168f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210"/>
    <w:rsid w:val="00012FBA"/>
    <w:rsid w:val="00014AE5"/>
    <w:rsid w:val="0001682F"/>
    <w:rsid w:val="0001691F"/>
    <w:rsid w:val="00026E84"/>
    <w:rsid w:val="00030940"/>
    <w:rsid w:val="00030D72"/>
    <w:rsid w:val="00031BDD"/>
    <w:rsid w:val="00041ABA"/>
    <w:rsid w:val="0004669E"/>
    <w:rsid w:val="00052944"/>
    <w:rsid w:val="00057A15"/>
    <w:rsid w:val="000639C9"/>
    <w:rsid w:val="00066130"/>
    <w:rsid w:val="0006664F"/>
    <w:rsid w:val="00082B34"/>
    <w:rsid w:val="00091718"/>
    <w:rsid w:val="00092043"/>
    <w:rsid w:val="000A090B"/>
    <w:rsid w:val="000B0FA9"/>
    <w:rsid w:val="000B2729"/>
    <w:rsid w:val="000B4CC2"/>
    <w:rsid w:val="000C4F90"/>
    <w:rsid w:val="000C546E"/>
    <w:rsid w:val="000C6BC7"/>
    <w:rsid w:val="000C7D6B"/>
    <w:rsid w:val="000D3937"/>
    <w:rsid w:val="000D6120"/>
    <w:rsid w:val="000E0066"/>
    <w:rsid w:val="000E2E6F"/>
    <w:rsid w:val="000F3D11"/>
    <w:rsid w:val="000F4D06"/>
    <w:rsid w:val="00100890"/>
    <w:rsid w:val="00102246"/>
    <w:rsid w:val="00106E9D"/>
    <w:rsid w:val="001073A2"/>
    <w:rsid w:val="00107507"/>
    <w:rsid w:val="00115CE5"/>
    <w:rsid w:val="0013259A"/>
    <w:rsid w:val="001328CF"/>
    <w:rsid w:val="00140368"/>
    <w:rsid w:val="0015241E"/>
    <w:rsid w:val="001603FA"/>
    <w:rsid w:val="00163E4D"/>
    <w:rsid w:val="00176F0C"/>
    <w:rsid w:val="00183D70"/>
    <w:rsid w:val="00193639"/>
    <w:rsid w:val="001949F4"/>
    <w:rsid w:val="001A0EB7"/>
    <w:rsid w:val="001A113C"/>
    <w:rsid w:val="001B4530"/>
    <w:rsid w:val="001B45B5"/>
    <w:rsid w:val="001B62AE"/>
    <w:rsid w:val="001C19A8"/>
    <w:rsid w:val="001C3E48"/>
    <w:rsid w:val="001C404E"/>
    <w:rsid w:val="001C55E7"/>
    <w:rsid w:val="001C6219"/>
    <w:rsid w:val="001D6C05"/>
    <w:rsid w:val="001D72BA"/>
    <w:rsid w:val="001E10E5"/>
    <w:rsid w:val="001E4AD5"/>
    <w:rsid w:val="001F258F"/>
    <w:rsid w:val="001F2C22"/>
    <w:rsid w:val="001F3327"/>
    <w:rsid w:val="00201E2B"/>
    <w:rsid w:val="00217D9F"/>
    <w:rsid w:val="00217FB7"/>
    <w:rsid w:val="00224AA5"/>
    <w:rsid w:val="0023174C"/>
    <w:rsid w:val="002317D2"/>
    <w:rsid w:val="00233210"/>
    <w:rsid w:val="0024046D"/>
    <w:rsid w:val="00250E36"/>
    <w:rsid w:val="0025112C"/>
    <w:rsid w:val="00266C0F"/>
    <w:rsid w:val="00287D08"/>
    <w:rsid w:val="00292FB6"/>
    <w:rsid w:val="002930DD"/>
    <w:rsid w:val="002A4905"/>
    <w:rsid w:val="002A7162"/>
    <w:rsid w:val="002B0F1C"/>
    <w:rsid w:val="002B6F5B"/>
    <w:rsid w:val="002B71F4"/>
    <w:rsid w:val="002C4418"/>
    <w:rsid w:val="002C482A"/>
    <w:rsid w:val="002C6E9D"/>
    <w:rsid w:val="002D0C6D"/>
    <w:rsid w:val="002E0E92"/>
    <w:rsid w:val="002F1177"/>
    <w:rsid w:val="00313280"/>
    <w:rsid w:val="00323D5F"/>
    <w:rsid w:val="0033393A"/>
    <w:rsid w:val="00333E32"/>
    <w:rsid w:val="00340DDC"/>
    <w:rsid w:val="00345CF5"/>
    <w:rsid w:val="00367C46"/>
    <w:rsid w:val="00372E9E"/>
    <w:rsid w:val="003753BE"/>
    <w:rsid w:val="00376C72"/>
    <w:rsid w:val="0037781A"/>
    <w:rsid w:val="0038263C"/>
    <w:rsid w:val="00383474"/>
    <w:rsid w:val="00387688"/>
    <w:rsid w:val="00396867"/>
    <w:rsid w:val="00396CC3"/>
    <w:rsid w:val="003A1073"/>
    <w:rsid w:val="003A2CC6"/>
    <w:rsid w:val="003A5BCD"/>
    <w:rsid w:val="003B7E9E"/>
    <w:rsid w:val="003C048C"/>
    <w:rsid w:val="003C05EC"/>
    <w:rsid w:val="003C0C25"/>
    <w:rsid w:val="003C20AB"/>
    <w:rsid w:val="003C6DA0"/>
    <w:rsid w:val="003D22E5"/>
    <w:rsid w:val="003D536C"/>
    <w:rsid w:val="003E5407"/>
    <w:rsid w:val="003F0D93"/>
    <w:rsid w:val="0040524B"/>
    <w:rsid w:val="00417D81"/>
    <w:rsid w:val="004204CD"/>
    <w:rsid w:val="00420557"/>
    <w:rsid w:val="004222DA"/>
    <w:rsid w:val="00424BF9"/>
    <w:rsid w:val="00426F08"/>
    <w:rsid w:val="00427A12"/>
    <w:rsid w:val="00427A94"/>
    <w:rsid w:val="00434A58"/>
    <w:rsid w:val="004412EC"/>
    <w:rsid w:val="004421EF"/>
    <w:rsid w:val="00444A70"/>
    <w:rsid w:val="004504E9"/>
    <w:rsid w:val="00453711"/>
    <w:rsid w:val="004553A1"/>
    <w:rsid w:val="00457273"/>
    <w:rsid w:val="00460692"/>
    <w:rsid w:val="00461D95"/>
    <w:rsid w:val="00465F67"/>
    <w:rsid w:val="00471C07"/>
    <w:rsid w:val="00473F7F"/>
    <w:rsid w:val="004754AA"/>
    <w:rsid w:val="00486FB4"/>
    <w:rsid w:val="00487C90"/>
    <w:rsid w:val="00491277"/>
    <w:rsid w:val="0049248C"/>
    <w:rsid w:val="004B3E79"/>
    <w:rsid w:val="004C0BCA"/>
    <w:rsid w:val="004C0D6F"/>
    <w:rsid w:val="004C377C"/>
    <w:rsid w:val="004D0106"/>
    <w:rsid w:val="004D1F93"/>
    <w:rsid w:val="004E22C2"/>
    <w:rsid w:val="004E3308"/>
    <w:rsid w:val="004E402C"/>
    <w:rsid w:val="004E586C"/>
    <w:rsid w:val="004E762E"/>
    <w:rsid w:val="004F0403"/>
    <w:rsid w:val="004F0BB1"/>
    <w:rsid w:val="004F4BFF"/>
    <w:rsid w:val="004F59D7"/>
    <w:rsid w:val="0051239C"/>
    <w:rsid w:val="00512542"/>
    <w:rsid w:val="00512CF3"/>
    <w:rsid w:val="00517E54"/>
    <w:rsid w:val="00521F0E"/>
    <w:rsid w:val="00526AEE"/>
    <w:rsid w:val="00527232"/>
    <w:rsid w:val="005346CB"/>
    <w:rsid w:val="00536A54"/>
    <w:rsid w:val="0054007F"/>
    <w:rsid w:val="00541874"/>
    <w:rsid w:val="00543FC7"/>
    <w:rsid w:val="00550017"/>
    <w:rsid w:val="005556B3"/>
    <w:rsid w:val="005669BD"/>
    <w:rsid w:val="00572B4E"/>
    <w:rsid w:val="00575146"/>
    <w:rsid w:val="005755BF"/>
    <w:rsid w:val="00577739"/>
    <w:rsid w:val="00582C4E"/>
    <w:rsid w:val="00586137"/>
    <w:rsid w:val="00592D4E"/>
    <w:rsid w:val="00594FF1"/>
    <w:rsid w:val="00596543"/>
    <w:rsid w:val="005970F1"/>
    <w:rsid w:val="005975F9"/>
    <w:rsid w:val="005A27CA"/>
    <w:rsid w:val="005B05D0"/>
    <w:rsid w:val="005C24D6"/>
    <w:rsid w:val="005D5942"/>
    <w:rsid w:val="005D60ED"/>
    <w:rsid w:val="005E201A"/>
    <w:rsid w:val="005E5AD0"/>
    <w:rsid w:val="005F1CA8"/>
    <w:rsid w:val="005F2F08"/>
    <w:rsid w:val="00623335"/>
    <w:rsid w:val="0062588D"/>
    <w:rsid w:val="00637411"/>
    <w:rsid w:val="00645345"/>
    <w:rsid w:val="0065176B"/>
    <w:rsid w:val="0066332D"/>
    <w:rsid w:val="00663B99"/>
    <w:rsid w:val="00670332"/>
    <w:rsid w:val="00670417"/>
    <w:rsid w:val="006715DA"/>
    <w:rsid w:val="006A40F5"/>
    <w:rsid w:val="006A6275"/>
    <w:rsid w:val="006D334B"/>
    <w:rsid w:val="006D67FC"/>
    <w:rsid w:val="006E0791"/>
    <w:rsid w:val="006E3918"/>
    <w:rsid w:val="006E4925"/>
    <w:rsid w:val="006E5EC1"/>
    <w:rsid w:val="006F0D17"/>
    <w:rsid w:val="006F1682"/>
    <w:rsid w:val="00702E12"/>
    <w:rsid w:val="00712A8D"/>
    <w:rsid w:val="0071581D"/>
    <w:rsid w:val="007200A2"/>
    <w:rsid w:val="00736A32"/>
    <w:rsid w:val="007410B3"/>
    <w:rsid w:val="00743E88"/>
    <w:rsid w:val="00756BDD"/>
    <w:rsid w:val="00760CD7"/>
    <w:rsid w:val="00761400"/>
    <w:rsid w:val="00761CFE"/>
    <w:rsid w:val="00764D0D"/>
    <w:rsid w:val="0076604E"/>
    <w:rsid w:val="00771EFE"/>
    <w:rsid w:val="00776E08"/>
    <w:rsid w:val="00782B81"/>
    <w:rsid w:val="007A41AA"/>
    <w:rsid w:val="007B4E97"/>
    <w:rsid w:val="007B5390"/>
    <w:rsid w:val="007C0EDF"/>
    <w:rsid w:val="007C27A4"/>
    <w:rsid w:val="007C50EC"/>
    <w:rsid w:val="007D13F8"/>
    <w:rsid w:val="007D32E1"/>
    <w:rsid w:val="007E0279"/>
    <w:rsid w:val="007E2102"/>
    <w:rsid w:val="007E3F0E"/>
    <w:rsid w:val="007E4C85"/>
    <w:rsid w:val="007E60F8"/>
    <w:rsid w:val="007E6214"/>
    <w:rsid w:val="007F03E1"/>
    <w:rsid w:val="007F7563"/>
    <w:rsid w:val="00804223"/>
    <w:rsid w:val="00805994"/>
    <w:rsid w:val="008076D8"/>
    <w:rsid w:val="008111C9"/>
    <w:rsid w:val="00812881"/>
    <w:rsid w:val="00812DAB"/>
    <w:rsid w:val="00812F10"/>
    <w:rsid w:val="008143C2"/>
    <w:rsid w:val="0081725E"/>
    <w:rsid w:val="00826A68"/>
    <w:rsid w:val="00830E92"/>
    <w:rsid w:val="00831427"/>
    <w:rsid w:val="0083214F"/>
    <w:rsid w:val="008406C0"/>
    <w:rsid w:val="00846126"/>
    <w:rsid w:val="00866EA4"/>
    <w:rsid w:val="00867428"/>
    <w:rsid w:val="008721E3"/>
    <w:rsid w:val="00880355"/>
    <w:rsid w:val="0088609F"/>
    <w:rsid w:val="0089307D"/>
    <w:rsid w:val="00896518"/>
    <w:rsid w:val="008A3BC9"/>
    <w:rsid w:val="008C102F"/>
    <w:rsid w:val="008C10EC"/>
    <w:rsid w:val="008C164C"/>
    <w:rsid w:val="008C2B1D"/>
    <w:rsid w:val="008C38EE"/>
    <w:rsid w:val="008C3C56"/>
    <w:rsid w:val="008D14EC"/>
    <w:rsid w:val="008D26B6"/>
    <w:rsid w:val="008D4519"/>
    <w:rsid w:val="008D4B00"/>
    <w:rsid w:val="008E20DC"/>
    <w:rsid w:val="008E5A24"/>
    <w:rsid w:val="008F3448"/>
    <w:rsid w:val="008F38EE"/>
    <w:rsid w:val="008F718E"/>
    <w:rsid w:val="009019E3"/>
    <w:rsid w:val="00902CA8"/>
    <w:rsid w:val="00914BF2"/>
    <w:rsid w:val="00917742"/>
    <w:rsid w:val="00923E46"/>
    <w:rsid w:val="009316F8"/>
    <w:rsid w:val="00940C03"/>
    <w:rsid w:val="00946030"/>
    <w:rsid w:val="00951632"/>
    <w:rsid w:val="00956AF4"/>
    <w:rsid w:val="0096072F"/>
    <w:rsid w:val="00961610"/>
    <w:rsid w:val="00962532"/>
    <w:rsid w:val="00964755"/>
    <w:rsid w:val="009741DE"/>
    <w:rsid w:val="00980965"/>
    <w:rsid w:val="00983C75"/>
    <w:rsid w:val="00986C49"/>
    <w:rsid w:val="00986DCD"/>
    <w:rsid w:val="00987A5A"/>
    <w:rsid w:val="00995EE3"/>
    <w:rsid w:val="009A2D4A"/>
    <w:rsid w:val="009B4F41"/>
    <w:rsid w:val="009B6132"/>
    <w:rsid w:val="009B70F5"/>
    <w:rsid w:val="009C3354"/>
    <w:rsid w:val="009E0583"/>
    <w:rsid w:val="009E0F89"/>
    <w:rsid w:val="009E1260"/>
    <w:rsid w:val="009E6F58"/>
    <w:rsid w:val="009F1FCB"/>
    <w:rsid w:val="009F766E"/>
    <w:rsid w:val="00A1170B"/>
    <w:rsid w:val="00A14BC5"/>
    <w:rsid w:val="00A224E2"/>
    <w:rsid w:val="00A23ECE"/>
    <w:rsid w:val="00A23FB5"/>
    <w:rsid w:val="00A275AC"/>
    <w:rsid w:val="00A27644"/>
    <w:rsid w:val="00A3026E"/>
    <w:rsid w:val="00A553AF"/>
    <w:rsid w:val="00A60378"/>
    <w:rsid w:val="00A701E2"/>
    <w:rsid w:val="00A70808"/>
    <w:rsid w:val="00A72592"/>
    <w:rsid w:val="00A72F77"/>
    <w:rsid w:val="00AA23BA"/>
    <w:rsid w:val="00AA2FA9"/>
    <w:rsid w:val="00AA36A9"/>
    <w:rsid w:val="00AB65A7"/>
    <w:rsid w:val="00AC004A"/>
    <w:rsid w:val="00AC59F4"/>
    <w:rsid w:val="00AC604E"/>
    <w:rsid w:val="00AC7DF8"/>
    <w:rsid w:val="00AD3D56"/>
    <w:rsid w:val="00AD434C"/>
    <w:rsid w:val="00AD44CB"/>
    <w:rsid w:val="00AE74DA"/>
    <w:rsid w:val="00B07DCF"/>
    <w:rsid w:val="00B162C6"/>
    <w:rsid w:val="00B23BB5"/>
    <w:rsid w:val="00B248DD"/>
    <w:rsid w:val="00B257CA"/>
    <w:rsid w:val="00B267AC"/>
    <w:rsid w:val="00B26B5A"/>
    <w:rsid w:val="00B26DD4"/>
    <w:rsid w:val="00B4382D"/>
    <w:rsid w:val="00B46D73"/>
    <w:rsid w:val="00B53AB2"/>
    <w:rsid w:val="00B54791"/>
    <w:rsid w:val="00B72B53"/>
    <w:rsid w:val="00B72D2E"/>
    <w:rsid w:val="00B75E3E"/>
    <w:rsid w:val="00B75E81"/>
    <w:rsid w:val="00B82767"/>
    <w:rsid w:val="00B843EB"/>
    <w:rsid w:val="00B92736"/>
    <w:rsid w:val="00B95631"/>
    <w:rsid w:val="00B956AA"/>
    <w:rsid w:val="00BB5FA2"/>
    <w:rsid w:val="00BC2210"/>
    <w:rsid w:val="00BC309B"/>
    <w:rsid w:val="00BC43D4"/>
    <w:rsid w:val="00BC7C77"/>
    <w:rsid w:val="00BD4B50"/>
    <w:rsid w:val="00BD5F1B"/>
    <w:rsid w:val="00BD5F76"/>
    <w:rsid w:val="00BE50A8"/>
    <w:rsid w:val="00BF1C0B"/>
    <w:rsid w:val="00BF3BCC"/>
    <w:rsid w:val="00BF4425"/>
    <w:rsid w:val="00C0190E"/>
    <w:rsid w:val="00C0221D"/>
    <w:rsid w:val="00C0718B"/>
    <w:rsid w:val="00C13D83"/>
    <w:rsid w:val="00C15589"/>
    <w:rsid w:val="00C26C60"/>
    <w:rsid w:val="00C30859"/>
    <w:rsid w:val="00C44A30"/>
    <w:rsid w:val="00C51A39"/>
    <w:rsid w:val="00C673FE"/>
    <w:rsid w:val="00C74B99"/>
    <w:rsid w:val="00C77AD7"/>
    <w:rsid w:val="00C84C51"/>
    <w:rsid w:val="00C863F2"/>
    <w:rsid w:val="00C92C0F"/>
    <w:rsid w:val="00CA58D4"/>
    <w:rsid w:val="00CB0C81"/>
    <w:rsid w:val="00CC230E"/>
    <w:rsid w:val="00CC23FD"/>
    <w:rsid w:val="00CE0E5D"/>
    <w:rsid w:val="00CE2009"/>
    <w:rsid w:val="00CF2682"/>
    <w:rsid w:val="00CF2D47"/>
    <w:rsid w:val="00CF4332"/>
    <w:rsid w:val="00D009A0"/>
    <w:rsid w:val="00D012BF"/>
    <w:rsid w:val="00D038F1"/>
    <w:rsid w:val="00D06FF6"/>
    <w:rsid w:val="00D115C7"/>
    <w:rsid w:val="00D15E8E"/>
    <w:rsid w:val="00D21947"/>
    <w:rsid w:val="00D231CE"/>
    <w:rsid w:val="00D25514"/>
    <w:rsid w:val="00D26C9E"/>
    <w:rsid w:val="00D31E52"/>
    <w:rsid w:val="00D359F4"/>
    <w:rsid w:val="00D4087C"/>
    <w:rsid w:val="00D46844"/>
    <w:rsid w:val="00D55842"/>
    <w:rsid w:val="00D5665A"/>
    <w:rsid w:val="00D65FF5"/>
    <w:rsid w:val="00D66010"/>
    <w:rsid w:val="00D66AA3"/>
    <w:rsid w:val="00D769C4"/>
    <w:rsid w:val="00D80529"/>
    <w:rsid w:val="00D827CA"/>
    <w:rsid w:val="00D85B5D"/>
    <w:rsid w:val="00D9644F"/>
    <w:rsid w:val="00D97511"/>
    <w:rsid w:val="00D97B1F"/>
    <w:rsid w:val="00DA49FC"/>
    <w:rsid w:val="00DA7337"/>
    <w:rsid w:val="00DB5B0D"/>
    <w:rsid w:val="00DB79D2"/>
    <w:rsid w:val="00DD68DA"/>
    <w:rsid w:val="00DD7E3B"/>
    <w:rsid w:val="00DE0CA0"/>
    <w:rsid w:val="00DE7A1B"/>
    <w:rsid w:val="00DF01EC"/>
    <w:rsid w:val="00DF0743"/>
    <w:rsid w:val="00DF0ED6"/>
    <w:rsid w:val="00E002FF"/>
    <w:rsid w:val="00E03C07"/>
    <w:rsid w:val="00E05395"/>
    <w:rsid w:val="00E06207"/>
    <w:rsid w:val="00E1306D"/>
    <w:rsid w:val="00E16430"/>
    <w:rsid w:val="00E220A6"/>
    <w:rsid w:val="00E2228A"/>
    <w:rsid w:val="00E22573"/>
    <w:rsid w:val="00E22E38"/>
    <w:rsid w:val="00E2414A"/>
    <w:rsid w:val="00E2705F"/>
    <w:rsid w:val="00E27E99"/>
    <w:rsid w:val="00E322D6"/>
    <w:rsid w:val="00E32EA6"/>
    <w:rsid w:val="00E37DAC"/>
    <w:rsid w:val="00E50ED2"/>
    <w:rsid w:val="00E52E96"/>
    <w:rsid w:val="00E53601"/>
    <w:rsid w:val="00E61A60"/>
    <w:rsid w:val="00E70F0F"/>
    <w:rsid w:val="00E732F3"/>
    <w:rsid w:val="00E75907"/>
    <w:rsid w:val="00E7690D"/>
    <w:rsid w:val="00E80ECC"/>
    <w:rsid w:val="00E8545D"/>
    <w:rsid w:val="00E87D84"/>
    <w:rsid w:val="00E87F20"/>
    <w:rsid w:val="00E90670"/>
    <w:rsid w:val="00E91E99"/>
    <w:rsid w:val="00E92F03"/>
    <w:rsid w:val="00EA436F"/>
    <w:rsid w:val="00EC5079"/>
    <w:rsid w:val="00EC56CF"/>
    <w:rsid w:val="00EC60D2"/>
    <w:rsid w:val="00EE0393"/>
    <w:rsid w:val="00EF2DCB"/>
    <w:rsid w:val="00F05EF5"/>
    <w:rsid w:val="00F07DEB"/>
    <w:rsid w:val="00F16714"/>
    <w:rsid w:val="00F271AF"/>
    <w:rsid w:val="00F30EA3"/>
    <w:rsid w:val="00F31F4C"/>
    <w:rsid w:val="00F53E61"/>
    <w:rsid w:val="00F57BAE"/>
    <w:rsid w:val="00F57C0B"/>
    <w:rsid w:val="00F57CCE"/>
    <w:rsid w:val="00F605D2"/>
    <w:rsid w:val="00F61884"/>
    <w:rsid w:val="00F63422"/>
    <w:rsid w:val="00F664E7"/>
    <w:rsid w:val="00F80466"/>
    <w:rsid w:val="00F84B73"/>
    <w:rsid w:val="00F859A7"/>
    <w:rsid w:val="00F9332A"/>
    <w:rsid w:val="00F96B07"/>
    <w:rsid w:val="00F97622"/>
    <w:rsid w:val="00FA08C7"/>
    <w:rsid w:val="00FA5FC5"/>
    <w:rsid w:val="00FC09A5"/>
    <w:rsid w:val="00FD6693"/>
    <w:rsid w:val="00FE784F"/>
    <w:rsid w:val="00FF02C9"/>
    <w:rsid w:val="00FF07D2"/>
    <w:rsid w:val="00FF29F8"/>
    <w:rsid w:val="00FF6B7D"/>
    <w:rsid w:val="00FF75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6D2236"/>
  <w15:docId w15:val="{E1D5FBAA-8081-4BB1-ABC3-6706173FC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05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C22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B0F1C"/>
    <w:pPr>
      <w:ind w:left="720"/>
      <w:contextualSpacing/>
    </w:pPr>
  </w:style>
  <w:style w:type="paragraph" w:styleId="Header">
    <w:name w:val="header"/>
    <w:basedOn w:val="Normal"/>
    <w:link w:val="HeaderChar"/>
    <w:uiPriority w:val="99"/>
    <w:unhideWhenUsed/>
    <w:rsid w:val="00E536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3601"/>
  </w:style>
  <w:style w:type="paragraph" w:styleId="Footer">
    <w:name w:val="footer"/>
    <w:basedOn w:val="Normal"/>
    <w:link w:val="FooterChar"/>
    <w:uiPriority w:val="99"/>
    <w:unhideWhenUsed/>
    <w:rsid w:val="00E536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3601"/>
  </w:style>
  <w:style w:type="character" w:styleId="Hyperlink">
    <w:name w:val="Hyperlink"/>
    <w:basedOn w:val="DefaultParagraphFont"/>
    <w:uiPriority w:val="99"/>
    <w:unhideWhenUsed/>
    <w:rsid w:val="00FC09A5"/>
    <w:rPr>
      <w:color w:val="0000FF" w:themeColor="hyperlink"/>
      <w:u w:val="single"/>
    </w:rPr>
  </w:style>
  <w:style w:type="numbering" w:customStyle="1" w:styleId="CurrentList1">
    <w:name w:val="Current List1"/>
    <w:uiPriority w:val="99"/>
    <w:rsid w:val="00BE50A8"/>
    <w:pPr>
      <w:numPr>
        <w:numId w:val="18"/>
      </w:numPr>
    </w:pPr>
  </w:style>
  <w:style w:type="numbering" w:styleId="111111">
    <w:name w:val="Outline List 2"/>
    <w:basedOn w:val="NoList"/>
    <w:uiPriority w:val="99"/>
    <w:semiHidden/>
    <w:unhideWhenUsed/>
    <w:rsid w:val="00526AEE"/>
    <w:pPr>
      <w:numPr>
        <w:numId w:val="13"/>
      </w:numPr>
    </w:pPr>
  </w:style>
  <w:style w:type="paragraph" w:styleId="BalloonText">
    <w:name w:val="Balloon Text"/>
    <w:basedOn w:val="Normal"/>
    <w:link w:val="BalloonTextChar"/>
    <w:uiPriority w:val="99"/>
    <w:semiHidden/>
    <w:unhideWhenUsed/>
    <w:rsid w:val="005755B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755B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A2216B-1970-41D3-8806-E35BAEB79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21</Pages>
  <Words>12425</Words>
  <Characters>70826</Characters>
  <Application>Microsoft Office Word</Application>
  <DocSecurity>0</DocSecurity>
  <Lines>590</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Dansie</dc:creator>
  <cp:keywords/>
  <dc:description/>
  <cp:lastModifiedBy>David Killpack</cp:lastModifiedBy>
  <cp:revision>4</cp:revision>
  <cp:lastPrinted>2018-07-02T18:18:00Z</cp:lastPrinted>
  <dcterms:created xsi:type="dcterms:W3CDTF">2018-12-20T16:53:00Z</dcterms:created>
  <dcterms:modified xsi:type="dcterms:W3CDTF">2018-12-20T17:19:00Z</dcterms:modified>
</cp:coreProperties>
</file>